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3962E7" w14:textId="7D06718C" w:rsidR="005D3838" w:rsidRDefault="004D42AE">
      <w:pPr>
        <w:pStyle w:val="Title"/>
      </w:pPr>
      <w:r>
        <w:t>Packaging and Delivery</w:t>
      </w:r>
    </w:p>
    <w:p w14:paraId="7F293445" w14:textId="31E3F799" w:rsidR="008327E5" w:rsidRDefault="008327E5" w:rsidP="008327E5">
      <w:pPr>
        <w:pStyle w:val="Subtitle"/>
      </w:pPr>
      <w:r>
        <w:t>Best Practice</w:t>
      </w:r>
      <w:r w:rsidR="00687676">
        <w:t>s</w:t>
      </w:r>
    </w:p>
    <w:p w14:paraId="5D560EE8" w14:textId="1BD4A1B2" w:rsidR="005D3838" w:rsidRDefault="00A674A0" w:rsidP="003C1006">
      <w:pPr>
        <w:pStyle w:val="Heading1"/>
      </w:pPr>
      <w:bookmarkStart w:id="0" w:name="_pg8k9mr1lx2v" w:colFirst="0" w:colLast="0"/>
      <w:bookmarkEnd w:id="0"/>
      <w:r>
        <w:t>Scope</w:t>
      </w:r>
    </w:p>
    <w:p w14:paraId="4986D577" w14:textId="3362ACB1" w:rsidR="005D3838" w:rsidRDefault="00A674A0">
      <w:r>
        <w:t>This</w:t>
      </w:r>
      <w:r w:rsidR="004D42AE" w:rsidRPr="004D42AE">
        <w:t xml:space="preserve"> best practice defines terms used in IMF workflows</w:t>
      </w:r>
      <w:ins w:id="1" w:author="Jack Watts" w:date="2021-04-12T20:33:00Z">
        <w:r w:rsidR="00720A7E">
          <w:t xml:space="preserve"> alongside </w:t>
        </w:r>
      </w:ins>
      <w:ins w:id="2" w:author="Jack Watts" w:date="2021-04-12T20:34:00Z">
        <w:r w:rsidR="00720A7E">
          <w:t>providing</w:t>
        </w:r>
      </w:ins>
      <w:ins w:id="3" w:author="Jack Watts" w:date="2021-04-12T20:33:00Z">
        <w:r w:rsidR="00720A7E">
          <w:t xml:space="preserve"> a lop-level insight into some of the more com</w:t>
        </w:r>
      </w:ins>
      <w:ins w:id="4" w:author="Jack Watts" w:date="2021-04-12T20:34:00Z">
        <w:r w:rsidR="00720A7E">
          <w:t>m</w:t>
        </w:r>
      </w:ins>
      <w:ins w:id="5" w:author="Jack Watts" w:date="2021-04-12T20:33:00Z">
        <w:r w:rsidR="00720A7E">
          <w:t xml:space="preserve">on </w:t>
        </w:r>
      </w:ins>
      <w:proofErr w:type="gramStart"/>
      <w:ins w:id="6" w:author="Jack Watts" w:date="2021-04-12T20:34:00Z">
        <w:r w:rsidR="00720A7E">
          <w:t>present day</w:t>
        </w:r>
        <w:proofErr w:type="gramEnd"/>
        <w:r w:rsidR="00720A7E">
          <w:t xml:space="preserve"> IMF uses cases</w:t>
        </w:r>
      </w:ins>
      <w:r w:rsidR="004D42AE" w:rsidRPr="004D42AE">
        <w:t>.</w:t>
      </w:r>
    </w:p>
    <w:p w14:paraId="483ECAB3" w14:textId="76BA679C" w:rsidR="00331E5D" w:rsidRDefault="00331E5D" w:rsidP="00331E5D">
      <w:pPr>
        <w:pStyle w:val="Heading1"/>
      </w:pPr>
      <w:r>
        <w:t>Status of this Document</w:t>
      </w:r>
    </w:p>
    <w:p w14:paraId="6343074E" w14:textId="3D1CF169" w:rsidR="000F4C61" w:rsidRDefault="00331E5D" w:rsidP="00903434">
      <w:r>
        <w:t xml:space="preserve">This </w:t>
      </w:r>
      <w:r w:rsidR="00D12FD7">
        <w:t>Best Practice</w:t>
      </w:r>
      <w:r>
        <w:t xml:space="preserve"> is </w:t>
      </w:r>
      <w:r w:rsidR="0091011A">
        <w:t>published</w:t>
      </w:r>
      <w:r>
        <w:t xml:space="preserve"> by the IMF User Group</w:t>
      </w:r>
      <w:r w:rsidR="000F4C61">
        <w:rPr>
          <w:rStyle w:val="EndnoteReference"/>
        </w:rPr>
        <w:endnoteReference w:id="1"/>
      </w:r>
      <w:r w:rsidR="000F4C61">
        <w:t>.</w:t>
      </w:r>
      <w:r w:rsidR="00903434">
        <w:t xml:space="preserve"> </w:t>
      </w:r>
      <w:r w:rsidR="00B904FB">
        <w:t>I</w:t>
      </w:r>
      <w:r w:rsidR="000F4C61">
        <w:t>t may be updated, replaced or obsoleted by other documents at any time. Readers are encouraged to consult the following for a list of current issues, to which they are invited to contribute.</w:t>
      </w:r>
    </w:p>
    <w:p w14:paraId="65F8F0F4" w14:textId="1BC1E899" w:rsidR="000F4C61" w:rsidRPr="00A42536" w:rsidRDefault="000F4C61" w:rsidP="00A42536">
      <w:pPr>
        <w:ind w:left="720"/>
        <w:rPr>
          <w:rStyle w:val="Keyword"/>
        </w:rPr>
      </w:pPr>
      <w:r w:rsidRPr="00A42536">
        <w:rPr>
          <w:rStyle w:val="Keyword"/>
        </w:rPr>
        <w:t>https://github.com/imfug/</w:t>
      </w:r>
      <w:r w:rsidR="004D42AE" w:rsidRPr="004D42AE">
        <w:rPr>
          <w:rStyle w:val="Keyword"/>
        </w:rPr>
        <w:t>002-pkg-and-delivery</w:t>
      </w:r>
    </w:p>
    <w:p w14:paraId="19693F11" w14:textId="62CBF57D" w:rsidR="00D12FD7" w:rsidRDefault="000F4C61" w:rsidP="00D12FD7">
      <w:r w:rsidRPr="00D12FD7">
        <w:t xml:space="preserve">This work </w:t>
      </w:r>
      <w:r>
        <w:t>is © 2018</w:t>
      </w:r>
      <w:r w:rsidRPr="00D12FD7">
        <w:t xml:space="preserve"> Hollywood Professional Association </w:t>
      </w:r>
      <w:r>
        <w:t xml:space="preserve">and </w:t>
      </w:r>
      <w:r w:rsidRPr="00D12FD7">
        <w:t xml:space="preserve">licensed under </w:t>
      </w:r>
      <w:r>
        <w:t xml:space="preserve">the </w:t>
      </w:r>
      <w:r w:rsidRPr="00D12FD7">
        <w:t>Creative Commons Attribution-</w:t>
      </w:r>
      <w:proofErr w:type="spellStart"/>
      <w:r w:rsidR="005C3B4C" w:rsidRPr="00D12FD7">
        <w:t>NoDerivatives</w:t>
      </w:r>
      <w:proofErr w:type="spellEnd"/>
      <w:r w:rsidRPr="00D12FD7">
        <w:t xml:space="preserve"> 4.0 International License</w:t>
      </w:r>
      <w:r>
        <w:rPr>
          <w:rStyle w:val="EndnoteReference"/>
        </w:rPr>
        <w:endnoteReference w:id="2"/>
      </w:r>
      <w:r w:rsidRPr="00D12FD7">
        <w:t>.</w:t>
      </w:r>
    </w:p>
    <w:p w14:paraId="54B80162" w14:textId="100A3D13" w:rsidR="005D3838" w:rsidRDefault="00A674A0" w:rsidP="003C1006">
      <w:pPr>
        <w:pStyle w:val="Heading1"/>
      </w:pPr>
      <w:r w:rsidRPr="003C1006">
        <w:t>Background</w:t>
      </w:r>
    </w:p>
    <w:p w14:paraId="04C802BA" w14:textId="5D45BB3D" w:rsidR="00105D6B" w:rsidRDefault="004D42AE" w:rsidP="004D42AE">
      <w:r>
        <w:t xml:space="preserve">The </w:t>
      </w:r>
      <w:r w:rsidRPr="004D42AE">
        <w:t>current nomenclature pertinent to the packaging and delivery requirements of the Interoperable Master Format can lead to misinterpretation, confusion and present a number of challenges for service vendors and content owners who facilitate the mastering and version control of Composition Playlist instances and their respective assets. The recommendations outlined in this document are intended to mitigate such confusion and act as an industry reference for the version control and business-to-business interchange of IMF packages and delivery of their contained and/or newly created Composition Playlist instances.</w:t>
      </w:r>
    </w:p>
    <w:p w14:paraId="762D3563" w14:textId="5E0B9B63" w:rsidR="004D42AE" w:rsidDel="006B146D" w:rsidRDefault="004D42AE" w:rsidP="00472130">
      <w:pPr>
        <w:rPr>
          <w:del w:id="7" w:author="Jack Watts" w:date="2021-04-09T21:45:00Z"/>
        </w:rPr>
      </w:pPr>
    </w:p>
    <w:p w14:paraId="6F2F974D" w14:textId="78612EFC" w:rsidR="00472130" w:rsidRDefault="004D42AE" w:rsidP="004D42AE">
      <w:pPr>
        <w:pStyle w:val="Heading1"/>
      </w:pPr>
      <w:r>
        <w:t>Definitions</w:t>
      </w:r>
    </w:p>
    <w:p w14:paraId="435484B0" w14:textId="399FE154" w:rsidR="004D42AE" w:rsidRPr="004D42AE" w:rsidRDefault="004D42AE" w:rsidP="004D42AE">
      <w:r w:rsidRPr="004D42AE">
        <w:t>Below are some of the most commonly used terms and agreed upon definitions currently in use. There may be slight variances for day-to-day usage, but this list is provided to reduce confusion across multiple varying workflow creators and users.</w:t>
      </w:r>
    </w:p>
    <w:p w14:paraId="1652C878" w14:textId="097BBF54" w:rsidR="004D42AE" w:rsidRPr="004D42AE" w:rsidRDefault="004D42AE" w:rsidP="004D42AE">
      <w:pPr>
        <w:rPr>
          <w:rStyle w:val="IntenseReference"/>
        </w:rPr>
      </w:pPr>
      <w:r w:rsidRPr="004D42AE">
        <w:rPr>
          <w:rStyle w:val="IntenseReference"/>
        </w:rPr>
        <w:t>Complete Package</w:t>
      </w:r>
    </w:p>
    <w:p w14:paraId="00E161DD" w14:textId="77777777" w:rsidR="004D42AE" w:rsidRDefault="004D42AE" w:rsidP="004D42AE">
      <w:r>
        <w:t>An IMF Package that references one or more CPL(s) from its Packing List as well as all track files referenced by said CPL(s).</w:t>
      </w:r>
    </w:p>
    <w:p w14:paraId="61740C96" w14:textId="77777777" w:rsidR="004D42AE" w:rsidRDefault="004D42AE" w:rsidP="004D42AE"/>
    <w:p w14:paraId="3C13C444" w14:textId="77777777" w:rsidR="004D42AE" w:rsidRPr="004D42AE" w:rsidRDefault="004D42AE" w:rsidP="004D42AE">
      <w:pPr>
        <w:rPr>
          <w:rStyle w:val="IntenseReference"/>
        </w:rPr>
      </w:pPr>
      <w:r w:rsidRPr="004D42AE">
        <w:rPr>
          <w:rStyle w:val="IntenseReference"/>
        </w:rPr>
        <w:t>Component-based Workflows</w:t>
      </w:r>
    </w:p>
    <w:p w14:paraId="5D5D279D" w14:textId="77777777" w:rsidR="004D42AE" w:rsidRDefault="004D42AE" w:rsidP="004D42AE">
      <w:r>
        <w:t>Workflows where the elements of a presentation (audio, video, timed text, etc.) are stored and processed individually, to be assembled just in time to meet the specific needs of each distribution channel.</w:t>
      </w:r>
    </w:p>
    <w:p w14:paraId="59C593BE" w14:textId="4F5AAE2B" w:rsidR="004D42AE" w:rsidDel="006B146D" w:rsidRDefault="004D42AE" w:rsidP="004D42AE">
      <w:pPr>
        <w:rPr>
          <w:del w:id="8" w:author="Jack Watts" w:date="2021-04-09T21:45:00Z"/>
        </w:rPr>
      </w:pPr>
    </w:p>
    <w:p w14:paraId="64D892EB" w14:textId="77777777" w:rsidR="006B146D" w:rsidRDefault="006B146D" w:rsidP="004D42AE">
      <w:pPr>
        <w:rPr>
          <w:ins w:id="9" w:author="Jack Watts" w:date="2021-04-09T21:45:00Z"/>
        </w:rPr>
      </w:pPr>
    </w:p>
    <w:p w14:paraId="0BC1B479" w14:textId="77777777" w:rsidR="004D42AE" w:rsidRPr="004D42AE" w:rsidRDefault="004D42AE" w:rsidP="004D42AE">
      <w:pPr>
        <w:rPr>
          <w:rStyle w:val="IntenseReference"/>
        </w:rPr>
      </w:pPr>
      <w:r w:rsidRPr="004D42AE">
        <w:rPr>
          <w:rStyle w:val="IntenseReference"/>
        </w:rPr>
        <w:t>Composition</w:t>
      </w:r>
    </w:p>
    <w:p w14:paraId="21352E45" w14:textId="77777777" w:rsidR="004D42AE" w:rsidRDefault="004D42AE" w:rsidP="004D42AE">
      <w:r>
        <w:t>A Composition is a concrete technical manifestation of the work, combining metadata and essence files contained and referenced within a single CPL file. Often a Composition will be referred to as a CPL, however, a CPL is only referring to an XML file.</w:t>
      </w:r>
    </w:p>
    <w:p w14:paraId="3028648F" w14:textId="031101B3" w:rsidR="004D42AE" w:rsidRDefault="004D42AE" w:rsidP="004D42AE">
      <w:r>
        <w:t>A Composition is not the same as an IMP, as a Composition only describes how the essences are to be combined to a single experience and does not require an ASSETMAP or PKL.</w:t>
      </w:r>
    </w:p>
    <w:p w14:paraId="3E7AE78D" w14:textId="2088D670" w:rsidR="004D42AE" w:rsidDel="006B146D" w:rsidRDefault="004D42AE" w:rsidP="004D42AE">
      <w:pPr>
        <w:rPr>
          <w:del w:id="10" w:author="Jack Watts" w:date="2021-04-09T21:45:00Z"/>
        </w:rPr>
      </w:pPr>
    </w:p>
    <w:p w14:paraId="12A497A7" w14:textId="77777777" w:rsidR="006B146D" w:rsidRDefault="006B146D" w:rsidP="004D42AE">
      <w:pPr>
        <w:rPr>
          <w:ins w:id="11" w:author="Jack Watts" w:date="2021-04-09T21:45:00Z"/>
          <w:rStyle w:val="IntenseReference"/>
        </w:rPr>
      </w:pPr>
    </w:p>
    <w:p w14:paraId="18A68157" w14:textId="3C9747A7" w:rsidR="004D42AE" w:rsidRPr="004D42AE" w:rsidRDefault="004D42AE" w:rsidP="004D42AE">
      <w:pPr>
        <w:rPr>
          <w:rStyle w:val="IntenseReference"/>
        </w:rPr>
      </w:pPr>
      <w:r w:rsidRPr="004D42AE">
        <w:rPr>
          <w:rStyle w:val="IntenseReference"/>
        </w:rPr>
        <w:t>Consolidation</w:t>
      </w:r>
    </w:p>
    <w:p w14:paraId="46BCB3B5" w14:textId="77777777" w:rsidR="004D42AE" w:rsidRDefault="004D42AE" w:rsidP="004D42AE">
      <w:r>
        <w:t>A mastering workflow step where the resources of each virtual track within a Composition are merged, and the underlying assets are re-wrapped, such that each Virtual Track of the resulting Composition references a single Resource.</w:t>
      </w:r>
    </w:p>
    <w:p w14:paraId="5046FD12" w14:textId="77777777" w:rsidR="004D42AE" w:rsidRDefault="004D42AE" w:rsidP="004D42AE"/>
    <w:p w14:paraId="4E677EF8" w14:textId="77777777" w:rsidR="004D42AE" w:rsidRPr="004D42AE" w:rsidRDefault="004D42AE" w:rsidP="004D42AE">
      <w:pPr>
        <w:rPr>
          <w:rStyle w:val="IntenseReference"/>
        </w:rPr>
      </w:pPr>
      <w:r w:rsidRPr="004D42AE">
        <w:rPr>
          <w:rStyle w:val="IntenseReference"/>
        </w:rPr>
        <w:t>Consolidated Composition</w:t>
      </w:r>
    </w:p>
    <w:p w14:paraId="737ECB5B" w14:textId="77777777" w:rsidR="004D42AE" w:rsidRDefault="004D42AE" w:rsidP="004D42AE">
      <w:r>
        <w:t>A Composition resulting from Consolidation. This term is synonymous to flattened composition.</w:t>
      </w:r>
    </w:p>
    <w:p w14:paraId="624C4509" w14:textId="77777777" w:rsidR="004D42AE" w:rsidRDefault="004D42AE" w:rsidP="004D42AE"/>
    <w:p w14:paraId="23016887" w14:textId="77777777" w:rsidR="004D42AE" w:rsidRPr="004D42AE" w:rsidRDefault="004D42AE" w:rsidP="004D42AE">
      <w:pPr>
        <w:rPr>
          <w:rStyle w:val="IntenseReference"/>
        </w:rPr>
      </w:pPr>
      <w:r w:rsidRPr="004D42AE">
        <w:rPr>
          <w:rStyle w:val="IntenseReference"/>
        </w:rPr>
        <w:t>Content Author</w:t>
      </w:r>
    </w:p>
    <w:p w14:paraId="0813B8FF" w14:textId="77777777" w:rsidR="004D42AE" w:rsidRDefault="004D42AE" w:rsidP="004D42AE">
      <w:r>
        <w:t>The person or persons who were responsible for the authorial decisions expressed in the composition, e.g., shot selection, editing, color and sound adjustment, etc. The Content Author may or may not be the rights holder of the composition in any particular context.</w:t>
      </w:r>
    </w:p>
    <w:p w14:paraId="77ACB9B8" w14:textId="7973255A" w:rsidR="004D42AE" w:rsidDel="003D414A" w:rsidRDefault="004D42AE" w:rsidP="004D42AE">
      <w:pPr>
        <w:rPr>
          <w:del w:id="12" w:author="Jack Watts" w:date="2021-04-09T21:48:00Z"/>
        </w:rPr>
      </w:pPr>
    </w:p>
    <w:p w14:paraId="54168974" w14:textId="516CE0C9" w:rsidR="0089703A" w:rsidRDefault="0089703A">
      <w:pPr>
        <w:rPr>
          <w:rStyle w:val="IntenseReference"/>
        </w:rPr>
      </w:pPr>
      <w:del w:id="13" w:author="Jack Watts" w:date="2021-04-09T21:48:00Z">
        <w:r w:rsidDel="003D414A">
          <w:rPr>
            <w:rStyle w:val="IntenseReference"/>
          </w:rPr>
          <w:br w:type="page"/>
        </w:r>
      </w:del>
    </w:p>
    <w:p w14:paraId="385DB2B1" w14:textId="2749C4FB" w:rsidR="004D42AE" w:rsidRPr="004D42AE" w:rsidRDefault="004D42AE" w:rsidP="004D42AE">
      <w:pPr>
        <w:rPr>
          <w:rStyle w:val="IntenseReference"/>
        </w:rPr>
      </w:pPr>
      <w:r w:rsidRPr="004D42AE">
        <w:rPr>
          <w:rStyle w:val="IntenseReference"/>
        </w:rPr>
        <w:t>Flattened Composition</w:t>
      </w:r>
    </w:p>
    <w:p w14:paraId="7D9D0B09" w14:textId="77777777" w:rsidR="004D42AE" w:rsidRDefault="004D42AE" w:rsidP="004D42AE">
      <w:r>
        <w:t>A flattened composition is a composition where each virtual track consists of a single resource. This term is synonymous to consolidated composition.</w:t>
      </w:r>
    </w:p>
    <w:p w14:paraId="0CBD5734" w14:textId="63891F67" w:rsidR="004D42AE" w:rsidDel="006B146D" w:rsidRDefault="004D42AE" w:rsidP="004D42AE">
      <w:pPr>
        <w:rPr>
          <w:del w:id="14" w:author="Jack Watts" w:date="2021-04-09T21:37:00Z"/>
        </w:rPr>
      </w:pPr>
    </w:p>
    <w:p w14:paraId="56C70DFA" w14:textId="77777777" w:rsidR="004D42AE" w:rsidRPr="004D42AE" w:rsidRDefault="004D42AE" w:rsidP="004D42AE">
      <w:pPr>
        <w:rPr>
          <w:rStyle w:val="IntenseReference"/>
        </w:rPr>
      </w:pPr>
      <w:r w:rsidRPr="004D42AE">
        <w:rPr>
          <w:rStyle w:val="IntenseReference"/>
        </w:rPr>
        <w:t>Full Package</w:t>
      </w:r>
    </w:p>
    <w:p w14:paraId="2D70107B" w14:textId="77777777" w:rsidR="004D42AE" w:rsidRDefault="004D42AE" w:rsidP="004D42AE">
      <w:r>
        <w:t>Assumes the same meaning as Complete Package.</w:t>
      </w:r>
    </w:p>
    <w:p w14:paraId="13507F03" w14:textId="77777777" w:rsidR="006B146D" w:rsidRDefault="006B146D" w:rsidP="004D42AE">
      <w:pPr>
        <w:rPr>
          <w:ins w:id="15" w:author="Jack Watts" w:date="2021-04-09T21:45:00Z"/>
          <w:b/>
          <w:bCs/>
          <w:color w:val="4F81BD" w:themeColor="accent1"/>
        </w:rPr>
      </w:pPr>
    </w:p>
    <w:p w14:paraId="3F34FE4C" w14:textId="3042F227" w:rsidR="004D42AE" w:rsidRPr="0094443E" w:rsidRDefault="0094443E" w:rsidP="004D42AE">
      <w:pPr>
        <w:rPr>
          <w:ins w:id="16" w:author="Jack Watts" w:date="2021-04-09T21:36:00Z"/>
          <w:b/>
          <w:bCs/>
          <w:color w:val="4F81BD" w:themeColor="accent1"/>
          <w:rPrChange w:id="17" w:author="Jack Watts" w:date="2021-04-09T21:37:00Z">
            <w:rPr>
              <w:ins w:id="18" w:author="Jack Watts" w:date="2021-04-09T21:36:00Z"/>
            </w:rPr>
          </w:rPrChange>
        </w:rPr>
      </w:pPr>
      <w:ins w:id="19" w:author="Jack Watts" w:date="2021-04-09T21:36:00Z">
        <w:r w:rsidRPr="0094443E">
          <w:rPr>
            <w:b/>
            <w:bCs/>
            <w:color w:val="4F81BD" w:themeColor="accent1"/>
            <w:rPrChange w:id="20" w:author="Jack Watts" w:date="2021-04-09T21:37:00Z">
              <w:rPr/>
            </w:rPrChange>
          </w:rPr>
          <w:t>Manufacturing</w:t>
        </w:r>
      </w:ins>
    </w:p>
    <w:p w14:paraId="2319C475" w14:textId="42105026" w:rsidR="0094443E" w:rsidRDefault="0094443E" w:rsidP="004D42AE">
      <w:ins w:id="21" w:author="Jack Watts" w:date="2021-04-09T21:37:00Z">
        <w:r>
          <w:t>M</w:t>
        </w:r>
        <w:r w:rsidRPr="0094443E">
          <w:t xml:space="preserve">anufacturing as a term </w:t>
        </w:r>
        <w:del w:id="22" w:author="Jack Watts" w:date="2021-05-18T11:04:00Z">
          <w:r w:rsidDel="00BA718C">
            <w:delText xml:space="preserve">is used </w:delText>
          </w:r>
          <w:r w:rsidRPr="0094443E" w:rsidDel="00BA718C">
            <w:delText xml:space="preserve">to </w:delText>
          </w:r>
        </w:del>
        <w:del w:id="23" w:author="Jack Watts" w:date="2021-05-18T11:03:00Z">
          <w:r w:rsidRPr="0094443E" w:rsidDel="00BA718C">
            <w:delText xml:space="preserve">describe the activity of building a </w:delText>
          </w:r>
          <w:r w:rsidDel="00BA718C">
            <w:delText>C</w:delText>
          </w:r>
          <w:r w:rsidRPr="0094443E" w:rsidDel="00BA718C">
            <w:delText>omposition which may include track file creation and</w:delText>
          </w:r>
          <w:r w:rsidDel="00BA718C">
            <w:delText>/or</w:delText>
          </w:r>
          <w:r w:rsidRPr="0094443E" w:rsidDel="00BA718C">
            <w:delText xml:space="preserve"> repurposing</w:delText>
          </w:r>
        </w:del>
      </w:ins>
      <w:ins w:id="24" w:author="Jack Watts" w:date="2021-05-18T11:03:00Z">
        <w:r w:rsidR="00BA718C" w:rsidRPr="00BA718C">
          <w:t>describes the activity of building a Composition which may include track file creation and/or repurposing</w:t>
        </w:r>
      </w:ins>
      <w:ins w:id="25" w:author="Jack Watts" w:date="2021-04-09T21:37:00Z">
        <w:r>
          <w:t>.</w:t>
        </w:r>
      </w:ins>
    </w:p>
    <w:p w14:paraId="3E5870C2" w14:textId="77777777" w:rsidR="006B146D" w:rsidRDefault="006B146D" w:rsidP="004D42AE">
      <w:pPr>
        <w:rPr>
          <w:ins w:id="26" w:author="Jack Watts" w:date="2021-04-09T21:45:00Z"/>
          <w:rStyle w:val="IntenseReference"/>
        </w:rPr>
      </w:pPr>
    </w:p>
    <w:p w14:paraId="6F0C8B9D" w14:textId="12255C73" w:rsidR="004D42AE" w:rsidRPr="004D42AE" w:rsidRDefault="004D42AE" w:rsidP="004D42AE">
      <w:pPr>
        <w:rPr>
          <w:rStyle w:val="IntenseReference"/>
        </w:rPr>
      </w:pPr>
      <w:r w:rsidRPr="004D42AE">
        <w:rPr>
          <w:rStyle w:val="IntenseReference"/>
        </w:rPr>
        <w:t>Supplemental Package</w:t>
      </w:r>
    </w:p>
    <w:p w14:paraId="65302E33" w14:textId="0C11D68F" w:rsidR="004D42AE" w:rsidRDefault="004D42AE" w:rsidP="004D42AE">
      <w:r>
        <w:t>An IMF Package that references one or more CPL(s) from its Packing List and missing one or more track files referenced by said CPL(s). The Packing List must not reference any track files not referenced from included CPL(s).</w:t>
      </w:r>
    </w:p>
    <w:p w14:paraId="2360D743" w14:textId="49206D37" w:rsidR="004D42AE" w:rsidRDefault="004D42AE" w:rsidP="004D42AE">
      <w:pPr>
        <w:pStyle w:val="Heading1"/>
      </w:pPr>
      <w:r>
        <w:t>Anti-Definitions</w:t>
      </w:r>
    </w:p>
    <w:p w14:paraId="7C0AC1D3" w14:textId="2F9BFC09" w:rsidR="004D42AE" w:rsidRDefault="004D42AE" w:rsidP="004D42AE">
      <w:r w:rsidRPr="004D42AE">
        <w:t>The following are definitions of existing terms in use by the industry that should not be adopted by IMF users e.g., the use of certain Digital Cinema terms, such as Original Version (OV). These terms have multiple interpretations depending upon the context and business entity and, as such, do not necessarily fit well within the IMF ecosystem.</w:t>
      </w:r>
    </w:p>
    <w:p w14:paraId="0F296347" w14:textId="77777777" w:rsidR="004D42AE" w:rsidRPr="004D42AE" w:rsidRDefault="004D42AE" w:rsidP="004D42AE">
      <w:pPr>
        <w:rPr>
          <w:rStyle w:val="IntenseReference"/>
        </w:rPr>
      </w:pPr>
      <w:r w:rsidRPr="004D42AE">
        <w:rPr>
          <w:rStyle w:val="IntenseReference"/>
        </w:rPr>
        <w:t>Branched Assembly</w:t>
      </w:r>
    </w:p>
    <w:p w14:paraId="41D254A3" w14:textId="140E5461" w:rsidR="004D42AE" w:rsidRDefault="004D42AE" w:rsidP="004D42AE">
      <w:r>
        <w:t>Branched assembly is a mastering workflow that uses additional track files, entry points, and durations within the CPL to create a composition that plays back differently when compared to a 'flattened' original version. Often, the purpose of using this method is to add 'insert' shots (textless titles, replacement shots, localized content) in the middle of an already existing contiguous track file asset - whereas the original track file plays, the insert track file(s), and the original track file resume at the temporal point of the CPL after the duration of the insert (removing the overlapped section of the original track file from playback).</w:t>
      </w:r>
    </w:p>
    <w:p w14:paraId="23991AC2" w14:textId="7CDD2DCC" w:rsidR="004D42AE" w:rsidRDefault="004D42AE" w:rsidP="004D42AE">
      <w:r>
        <w:t>A simplified example for demonstration using a single-track file and single branched insert assembly:</w:t>
      </w:r>
    </w:p>
    <w:p w14:paraId="110B7A66" w14:textId="608E3D42" w:rsidR="004D42AE" w:rsidRDefault="004D42AE" w:rsidP="004D42AE">
      <w:pPr>
        <w:pStyle w:val="ListParagraph"/>
        <w:numPr>
          <w:ilvl w:val="0"/>
          <w:numId w:val="22"/>
        </w:numPr>
      </w:pPr>
      <w:r>
        <w:t>'Flattened' CPL and playback: Original track file (1-100)</w:t>
      </w:r>
    </w:p>
    <w:p w14:paraId="00634DEF" w14:textId="2D721534" w:rsidR="004D42AE" w:rsidRDefault="004D42AE" w:rsidP="004D42AE">
      <w:pPr>
        <w:pStyle w:val="ListParagraph"/>
        <w:numPr>
          <w:ilvl w:val="0"/>
          <w:numId w:val="22"/>
        </w:numPr>
      </w:pPr>
      <w:r>
        <w:t>'Branched' CPL and playback: Original track file (1-49) &gt; Insert track file (1-10) &gt; Original track file (60-100)</w:t>
      </w:r>
    </w:p>
    <w:p w14:paraId="7CB18A1C" w14:textId="7C7A2A7A" w:rsidR="004D42AE" w:rsidDel="006B146D" w:rsidRDefault="004D42AE" w:rsidP="004D42AE">
      <w:pPr>
        <w:rPr>
          <w:del w:id="27" w:author="Jack Watts" w:date="2021-04-09T21:45:00Z"/>
        </w:rPr>
      </w:pPr>
    </w:p>
    <w:p w14:paraId="5424F391" w14:textId="29FF3C2A" w:rsidR="0089703A" w:rsidDel="006B146D" w:rsidRDefault="0089703A">
      <w:pPr>
        <w:rPr>
          <w:del w:id="28" w:author="Jack Watts" w:date="2021-04-09T21:45:00Z"/>
          <w:rStyle w:val="IntenseReference"/>
        </w:rPr>
      </w:pPr>
      <w:del w:id="29" w:author="Jack Watts" w:date="2021-04-09T21:45:00Z">
        <w:r w:rsidDel="006B146D">
          <w:rPr>
            <w:rStyle w:val="IntenseReference"/>
          </w:rPr>
          <w:br w:type="page"/>
        </w:r>
      </w:del>
    </w:p>
    <w:p w14:paraId="72F357BF" w14:textId="77777777" w:rsidR="006B146D" w:rsidRDefault="006B146D" w:rsidP="004D42AE">
      <w:pPr>
        <w:rPr>
          <w:ins w:id="30" w:author="Jack Watts" w:date="2021-04-09T21:45:00Z"/>
          <w:rStyle w:val="IntenseReference"/>
        </w:rPr>
      </w:pPr>
    </w:p>
    <w:p w14:paraId="4A75C198" w14:textId="77777777" w:rsidR="003D414A" w:rsidRDefault="003D414A">
      <w:pPr>
        <w:rPr>
          <w:ins w:id="31" w:author="Jack Watts" w:date="2021-04-09T21:48:00Z"/>
          <w:rStyle w:val="IntenseReference"/>
        </w:rPr>
      </w:pPr>
      <w:ins w:id="32" w:author="Jack Watts" w:date="2021-04-09T21:48:00Z">
        <w:r>
          <w:rPr>
            <w:rStyle w:val="IntenseReference"/>
          </w:rPr>
          <w:br w:type="page"/>
        </w:r>
      </w:ins>
    </w:p>
    <w:p w14:paraId="420C4E88" w14:textId="58F858DB" w:rsidR="004D42AE" w:rsidRPr="004D42AE" w:rsidRDefault="004D42AE" w:rsidP="004D42AE">
      <w:pPr>
        <w:rPr>
          <w:rStyle w:val="IntenseReference"/>
        </w:rPr>
      </w:pPr>
      <w:r w:rsidRPr="004D42AE">
        <w:rPr>
          <w:rStyle w:val="IntenseReference"/>
        </w:rPr>
        <w:lastRenderedPageBreak/>
        <w:t>Differential Package</w:t>
      </w:r>
    </w:p>
    <w:p w14:paraId="6D2D9118" w14:textId="3AC846E5" w:rsidR="004D42AE" w:rsidRDefault="004D42AE" w:rsidP="004D42AE">
      <w:pPr>
        <w:rPr>
          <w:ins w:id="33" w:author="Jack Watts" w:date="2021-04-09T21:36:00Z"/>
        </w:rPr>
      </w:pPr>
      <w:r>
        <w:t>Is a synonym of Supplemental Package.</w:t>
      </w:r>
    </w:p>
    <w:p w14:paraId="0002E689" w14:textId="77777777" w:rsidR="006B146D" w:rsidRDefault="006B146D" w:rsidP="004D42AE">
      <w:pPr>
        <w:rPr>
          <w:ins w:id="34" w:author="Jack Watts" w:date="2021-04-09T21:45:00Z"/>
          <w:b/>
          <w:bCs/>
          <w:color w:val="4F81BD" w:themeColor="accent1"/>
        </w:rPr>
      </w:pPr>
    </w:p>
    <w:p w14:paraId="305492E3" w14:textId="61EA992B" w:rsidR="0094443E" w:rsidRPr="0094443E" w:rsidRDefault="0094443E" w:rsidP="004D42AE">
      <w:pPr>
        <w:rPr>
          <w:ins w:id="35" w:author="Jack Watts" w:date="2021-04-09T21:36:00Z"/>
          <w:b/>
          <w:bCs/>
          <w:color w:val="4F81BD" w:themeColor="accent1"/>
          <w:rPrChange w:id="36" w:author="Jack Watts" w:date="2021-04-09T21:36:00Z">
            <w:rPr>
              <w:ins w:id="37" w:author="Jack Watts" w:date="2021-04-09T21:36:00Z"/>
            </w:rPr>
          </w:rPrChange>
        </w:rPr>
      </w:pPr>
      <w:ins w:id="38" w:author="Jack Watts" w:date="2021-04-09T21:36:00Z">
        <w:r w:rsidRPr="0094443E">
          <w:rPr>
            <w:b/>
            <w:bCs/>
            <w:color w:val="4F81BD" w:themeColor="accent1"/>
            <w:rPrChange w:id="39" w:author="Jack Watts" w:date="2021-04-09T21:36:00Z">
              <w:rPr/>
            </w:rPrChange>
          </w:rPr>
          <w:t>Mastering</w:t>
        </w:r>
      </w:ins>
    </w:p>
    <w:p w14:paraId="52177D7D" w14:textId="27373250" w:rsidR="0094443E" w:rsidRDefault="0094443E" w:rsidP="004D42AE">
      <w:ins w:id="40" w:author="Jack Watts" w:date="2021-04-09T21:36:00Z">
        <w:r>
          <w:t>Assumes the same meaning as Manufacturing.</w:t>
        </w:r>
      </w:ins>
    </w:p>
    <w:p w14:paraId="221F68AB" w14:textId="77777777" w:rsidR="006B146D" w:rsidRDefault="006B146D" w:rsidP="004D42AE">
      <w:pPr>
        <w:rPr>
          <w:ins w:id="41" w:author="Jack Watts" w:date="2021-04-09T21:45:00Z"/>
          <w:rStyle w:val="IntenseReference"/>
        </w:rPr>
      </w:pPr>
    </w:p>
    <w:p w14:paraId="6F4B468E" w14:textId="0A52B611" w:rsidR="004D42AE" w:rsidRPr="004D42AE" w:rsidRDefault="004D42AE" w:rsidP="004D42AE">
      <w:pPr>
        <w:rPr>
          <w:rStyle w:val="IntenseReference"/>
        </w:rPr>
      </w:pPr>
      <w:r w:rsidRPr="004D42AE">
        <w:rPr>
          <w:rStyle w:val="IntenseReference"/>
        </w:rPr>
        <w:t>Original Version</w:t>
      </w:r>
    </w:p>
    <w:p w14:paraId="35DEA96D" w14:textId="7BC2DBED" w:rsidR="004D42AE" w:rsidRDefault="004D42AE" w:rsidP="004D42AE">
      <w:r>
        <w:t>When used in IMF, the term Original Version (OV) can result in multiple interpretations. Four (4) of the main interpretations are as follows.</w:t>
      </w:r>
    </w:p>
    <w:p w14:paraId="0E40EA43" w14:textId="1A9ACBCA" w:rsidR="004D42AE" w:rsidRDefault="004D42AE" w:rsidP="004D42AE">
      <w:pPr>
        <w:pStyle w:val="ListParagraph"/>
        <w:numPr>
          <w:ilvl w:val="0"/>
          <w:numId w:val="20"/>
        </w:numPr>
      </w:pPr>
      <w:r>
        <w:t>An EIDR Level 2 Description that indicates it is the original cut of the content. To be a true original version, it should also have the original spoken language and original subtitles.</w:t>
      </w:r>
    </w:p>
    <w:p w14:paraId="6B67BADE" w14:textId="3AAE03E9" w:rsidR="004D42AE" w:rsidRDefault="004D42AE" w:rsidP="004D42AE">
      <w:pPr>
        <w:pStyle w:val="ListParagraph"/>
        <w:numPr>
          <w:ilvl w:val="0"/>
          <w:numId w:val="20"/>
        </w:numPr>
      </w:pPr>
      <w:r>
        <w:t>A D-Cinema Original Version (i.e., the PKL) containing a CPL that plays a composition representing the content as originally created by the Content Author. This can be referenced by supplemental packages to create additional versions.</w:t>
      </w:r>
    </w:p>
    <w:p w14:paraId="0578CF23" w14:textId="79B80102" w:rsidR="004D42AE" w:rsidRDefault="004D42AE" w:rsidP="004D42AE">
      <w:pPr>
        <w:pStyle w:val="ListParagraph"/>
        <w:numPr>
          <w:ilvl w:val="0"/>
          <w:numId w:val="20"/>
        </w:numPr>
      </w:pPr>
      <w:r>
        <w:t>An IMF Composition representing the content as originally created by the Content Author.</w:t>
      </w:r>
    </w:p>
    <w:p w14:paraId="06AF2831" w14:textId="19802074" w:rsidR="004D42AE" w:rsidRDefault="004D42AE" w:rsidP="004D42AE">
      <w:pPr>
        <w:pStyle w:val="ListParagraph"/>
        <w:numPr>
          <w:ilvl w:val="0"/>
          <w:numId w:val="20"/>
        </w:numPr>
      </w:pPr>
      <w:r>
        <w:t>An IMP original version (i.e., the PKL) containing a CPL that plays a composition representing the content as originally created by the Content Author. This can be referenced by supplemental packages to create additional versions.</w:t>
      </w:r>
    </w:p>
    <w:p w14:paraId="535D78F9" w14:textId="77777777" w:rsidR="004D42AE" w:rsidRDefault="004D42AE" w:rsidP="004D42AE">
      <w:r>
        <w:t>A user should be explicit as to which interpretation represents their intention.</w:t>
      </w:r>
    </w:p>
    <w:p w14:paraId="43F6C5AB" w14:textId="77777777" w:rsidR="004D42AE" w:rsidRDefault="004D42AE" w:rsidP="004D42AE"/>
    <w:p w14:paraId="6D0A0976" w14:textId="77777777" w:rsidR="004D42AE" w:rsidRPr="004D42AE" w:rsidRDefault="004D42AE" w:rsidP="004D42AE">
      <w:pPr>
        <w:rPr>
          <w:rStyle w:val="IntenseReference"/>
        </w:rPr>
      </w:pPr>
      <w:r w:rsidRPr="004D42AE">
        <w:rPr>
          <w:rStyle w:val="IntenseReference"/>
        </w:rPr>
        <w:t>Transwrap</w:t>
      </w:r>
    </w:p>
    <w:p w14:paraId="27763EF1" w14:textId="5BB6DCE6" w:rsidR="006B146D" w:rsidRDefault="004D42AE" w:rsidP="004D42AE">
      <w:pPr>
        <w:rPr>
          <w:ins w:id="42" w:author="Jack Watts" w:date="2021-04-09T21:46:00Z"/>
        </w:rPr>
      </w:pPr>
      <w:r>
        <w:t>A term used to describe the process of re-wrapping essence from one MXF track file to another without any change occurring to said essence. This term has explicit meaning outside IMF and is therefore discouraged for use within IMF.</w:t>
      </w:r>
    </w:p>
    <w:p w14:paraId="5B941A03" w14:textId="77777777" w:rsidR="004D42AE" w:rsidDel="00136F93" w:rsidRDefault="004D42AE" w:rsidP="004D42AE">
      <w:pPr>
        <w:rPr>
          <w:del w:id="43" w:author="Jack Watts" w:date="2021-04-09T20:42:00Z"/>
        </w:rPr>
      </w:pPr>
    </w:p>
    <w:p w14:paraId="0CC47BFB" w14:textId="6E4EBBB3" w:rsidR="00136F93" w:rsidRDefault="00136F93">
      <w:pPr>
        <w:pStyle w:val="Heading1"/>
        <w:pPrChange w:id="44" w:author="Jack Watts" w:date="2021-04-09T20:42:00Z">
          <w:pPr/>
        </w:pPrChange>
      </w:pPr>
      <w:ins w:id="45" w:author="Jack Watts" w:date="2021-04-09T20:42:00Z">
        <w:del w:id="46" w:author="Jack Watts" w:date="2021-05-18T10:58:00Z">
          <w:r w:rsidDel="007A330F">
            <w:delText xml:space="preserve">Section 6.0 </w:delText>
          </w:r>
        </w:del>
        <w:r>
          <w:t>Use Cases</w:t>
        </w:r>
      </w:ins>
    </w:p>
    <w:p w14:paraId="598FD1E3" w14:textId="1B6BD820" w:rsidR="008F0260" w:rsidRDefault="008F0260" w:rsidP="008F0260">
      <w:pPr>
        <w:pStyle w:val="Heading2"/>
        <w:rPr>
          <w:ins w:id="47" w:author="Jack Watts" w:date="2021-06-10T11:49:00Z"/>
          <w:lang w:eastAsia="en-GB"/>
        </w:rPr>
        <w:pPrChange w:id="48" w:author="Jack Watts" w:date="2021-06-10T11:50:00Z">
          <w:pPr/>
        </w:pPrChange>
      </w:pPr>
      <w:ins w:id="49" w:author="Jack Watts" w:date="2021-06-10T11:50:00Z">
        <w:r>
          <w:rPr>
            <w:lang w:eastAsia="en-GB"/>
          </w:rPr>
          <w:t>Introduction</w:t>
        </w:r>
      </w:ins>
    </w:p>
    <w:p w14:paraId="21D55708" w14:textId="2F43DD5C" w:rsidR="00136F93" w:rsidRPr="00136F93" w:rsidRDefault="00136F93">
      <w:pPr>
        <w:rPr>
          <w:ins w:id="50" w:author="Jack Watts" w:date="2021-04-09T20:42:00Z"/>
          <w:rFonts w:ascii="Times New Roman" w:hAnsi="Times New Roman" w:cs="Times New Roman"/>
          <w:sz w:val="24"/>
          <w:szCs w:val="24"/>
          <w:lang w:eastAsia="en-GB"/>
        </w:rPr>
        <w:pPrChange w:id="51" w:author="Jack Watts" w:date="2021-04-09T20:42:00Z">
          <w:pPr>
            <w:widowControl/>
            <w:spacing w:before="0" w:line="240" w:lineRule="auto"/>
          </w:pPr>
        </w:pPrChange>
      </w:pPr>
      <w:ins w:id="52" w:author="Jack Watts" w:date="2021-04-09T20:42:00Z">
        <w:r w:rsidRPr="00136F93">
          <w:rPr>
            <w:lang w:eastAsia="en-GB"/>
          </w:rPr>
          <w:t>The following section</w:t>
        </w:r>
      </w:ins>
      <w:ins w:id="53" w:author="Jack Watts" w:date="2021-05-18T10:58:00Z">
        <w:r w:rsidR="007A330F">
          <w:rPr>
            <w:lang w:eastAsia="en-GB"/>
          </w:rPr>
          <w:t>s</w:t>
        </w:r>
      </w:ins>
      <w:ins w:id="54" w:author="Jack Watts" w:date="2021-04-09T20:42:00Z">
        <w:r w:rsidRPr="00136F93">
          <w:rPr>
            <w:lang w:eastAsia="en-GB"/>
          </w:rPr>
          <w:t xml:space="preserve"> documents common uses cases surrounding the exchange and/or delivery of IMF Packages. Such exchange is based on human, user driven processes.</w:t>
        </w:r>
      </w:ins>
    </w:p>
    <w:p w14:paraId="2015909E" w14:textId="77777777" w:rsidR="008F0260" w:rsidRDefault="008F0260">
      <w:pPr>
        <w:rPr>
          <w:ins w:id="55" w:author="Jack Watts" w:date="2021-06-10T11:50:00Z"/>
          <w:sz w:val="20"/>
          <w:lang w:val="en-US" w:eastAsia="en-GB"/>
        </w:rPr>
      </w:pPr>
      <w:ins w:id="56" w:author="Jack Watts" w:date="2021-06-10T11:50:00Z">
        <w:r>
          <w:rPr>
            <w:lang w:eastAsia="en-GB"/>
          </w:rPr>
          <w:br w:type="page"/>
        </w:r>
      </w:ins>
    </w:p>
    <w:p w14:paraId="36B1EEE5" w14:textId="6645D552" w:rsidR="000E081A" w:rsidRDefault="00136F93" w:rsidP="00136F93">
      <w:pPr>
        <w:pStyle w:val="Note"/>
        <w:rPr>
          <w:ins w:id="57" w:author="Jack Watts" w:date="2021-04-09T20:46:00Z"/>
          <w:lang w:eastAsia="en-GB"/>
        </w:rPr>
      </w:pPr>
      <w:ins w:id="58" w:author="Jack Watts" w:date="2021-04-09T20:42:00Z">
        <w:r w:rsidRPr="00136F93">
          <w:rPr>
            <w:lang w:eastAsia="en-GB"/>
          </w:rPr>
          <w:lastRenderedPageBreak/>
          <w:t xml:space="preserve">NOTE: IMF can be machine driven </w:t>
        </w:r>
        <w:proofErr w:type="gramStart"/>
        <w:r w:rsidRPr="00136F93">
          <w:rPr>
            <w:lang w:eastAsia="en-GB"/>
          </w:rPr>
          <w:t>through the use of</w:t>
        </w:r>
        <w:proofErr w:type="gramEnd"/>
        <w:r w:rsidRPr="00136F93">
          <w:rPr>
            <w:lang w:eastAsia="en-GB"/>
          </w:rPr>
          <w:t xml:space="preserve"> Application Programming Interfaces</w:t>
        </w:r>
      </w:ins>
      <w:ins w:id="59" w:author="Jack Watts" w:date="2021-04-09T20:43:00Z">
        <w:r>
          <w:rPr>
            <w:rStyle w:val="EndnoteReference"/>
            <w:lang w:eastAsia="en-GB"/>
          </w:rPr>
          <w:endnoteReference w:id="3"/>
        </w:r>
      </w:ins>
      <w:ins w:id="63" w:author="Jack Watts" w:date="2021-04-09T20:42:00Z">
        <w:r w:rsidRPr="00136F93">
          <w:rPr>
            <w:lang w:eastAsia="en-GB"/>
          </w:rPr>
          <w:t xml:space="preserve"> (APIs) and Media Asset Management Systems</w:t>
        </w:r>
      </w:ins>
      <w:ins w:id="64" w:author="Jack Watts" w:date="2021-04-09T20:44:00Z">
        <w:r>
          <w:rPr>
            <w:rStyle w:val="EndnoteReference"/>
            <w:lang w:eastAsia="en-GB"/>
          </w:rPr>
          <w:endnoteReference w:id="4"/>
        </w:r>
      </w:ins>
      <w:ins w:id="67" w:author="Jack Watts" w:date="2021-04-09T20:42:00Z">
        <w:r w:rsidRPr="00136F93">
          <w:rPr>
            <w:lang w:eastAsia="en-GB"/>
          </w:rPr>
          <w:t xml:space="preserve"> (MAMS). Recommendations for such an implementation is out of scope for this document.</w:t>
        </w:r>
      </w:ins>
    </w:p>
    <w:p w14:paraId="67132364" w14:textId="7C752F8D" w:rsidR="00B532EE" w:rsidRDefault="00B532EE">
      <w:pPr>
        <w:pStyle w:val="Heading2"/>
        <w:pPrChange w:id="68" w:author="Jack Watts" w:date="2021-04-09T20:46:00Z">
          <w:pPr/>
        </w:pPrChange>
      </w:pPr>
      <w:ins w:id="69" w:author="Jack Watts" w:date="2021-04-09T20:46:00Z">
        <w:r>
          <w:t>Handling Supplemental Files a</w:t>
        </w:r>
      </w:ins>
      <w:ins w:id="70" w:author="Jack Watts" w:date="2021-04-09T20:47:00Z">
        <w:r>
          <w:t>t Rest</w:t>
        </w:r>
      </w:ins>
      <w:ins w:id="71" w:author="Jack Watts" w:date="2021-05-18T10:56:00Z">
        <w:r w:rsidR="00716003">
          <w:t xml:space="preserve"> versus through an API</w:t>
        </w:r>
      </w:ins>
    </w:p>
    <w:p w14:paraId="073A52E3" w14:textId="77777777" w:rsidR="00B532EE" w:rsidRDefault="00B532EE" w:rsidP="00B532EE">
      <w:pPr>
        <w:rPr>
          <w:ins w:id="72" w:author="Jack Watts" w:date="2021-04-09T20:47:00Z"/>
        </w:rPr>
      </w:pPr>
      <w:ins w:id="73" w:author="Jack Watts" w:date="2021-04-09T20:47:00Z">
        <w:r>
          <w:t>Packing List and Asset Map files exist to facilitate asset transfer between systems using store-and-forward methodologies such as filesystems on physical media, and file transfer schemes such as FTP or basic file transfer via HTTP. While effective, this form of inter-system transfer can be very inefficient in cases where the assembled package contains more assets than the receiver needs or when additional resources are engaged to construct the minimal (most efficient) package for a particular use case. The entire subject of supplemental packages is a useful introduction to the many issues that may arise when attempting to package material for efficient distribution.</w:t>
        </w:r>
      </w:ins>
    </w:p>
    <w:p w14:paraId="5D6C7106" w14:textId="05B1E60E" w:rsidR="000E081A" w:rsidRDefault="00B532EE" w:rsidP="00B532EE">
      <w:pPr>
        <w:rPr>
          <w:ins w:id="74" w:author="Jack Watts" w:date="2021-04-09T20:51:00Z"/>
        </w:rPr>
      </w:pPr>
      <w:ins w:id="75" w:author="Jack Watts" w:date="2021-04-09T20:47:00Z">
        <w:r>
          <w:t xml:space="preserve"> In the alternative, transfer between systems can be performed using an API to allow the receiver to indicate those assets to be transferred. This approach is more easily made efficient since there are no Packing List or Asset Map files to be created or interpreted. The sender can transmit, e.g., a CPL to the recipient, and the recipient can then compare the CPL Resource identifiers to its local database to create a list of items that are not locally available, and which must be requested from the sender. The recipient can then supplement its inventory with the requested items to complete the composition in the local system.</w:t>
        </w:r>
      </w:ins>
    </w:p>
    <w:p w14:paraId="14D34E34" w14:textId="6F2976AD" w:rsidR="002E17C8" w:rsidRDefault="002E17C8">
      <w:pPr>
        <w:pStyle w:val="Heading2"/>
        <w:pPrChange w:id="76" w:author="Jack Watts" w:date="2021-04-09T20:51:00Z">
          <w:pPr/>
        </w:pPrChange>
      </w:pPr>
      <w:ins w:id="77" w:author="Jack Watts" w:date="2021-04-09T20:51:00Z">
        <w:r>
          <w:t>CPL Revisions</w:t>
        </w:r>
      </w:ins>
    </w:p>
    <w:p w14:paraId="337CBAB6" w14:textId="7EE244B2" w:rsidR="000E081A" w:rsidRDefault="002E17C8" w:rsidP="004D42AE">
      <w:pPr>
        <w:rPr>
          <w:ins w:id="78" w:author="Jack Watts" w:date="2021-04-09T20:52:00Z"/>
        </w:rPr>
      </w:pPr>
      <w:ins w:id="79" w:author="Jack Watts" w:date="2021-04-09T20:52:00Z">
        <w:r w:rsidRPr="002E17C8">
          <w:t>There are a number of situations that may require a CPL to be revised. This section defines what parameters are allowed to be edited/changed by an operator and those which are dependent on referenced resources and should be populated by the system used to assemble the CPL file.</w:t>
        </w:r>
      </w:ins>
    </w:p>
    <w:p w14:paraId="49726044" w14:textId="20060748" w:rsidR="002E17C8" w:rsidRDefault="002E17C8">
      <w:pPr>
        <w:pStyle w:val="Heading3"/>
        <w:pPrChange w:id="80" w:author="Jack Watts" w:date="2021-04-09T20:52:00Z">
          <w:pPr/>
        </w:pPrChange>
      </w:pPr>
      <w:ins w:id="81" w:author="Jack Watts" w:date="2021-04-09T20:52:00Z">
        <w:r>
          <w:t>CPL Metadata Changes</w:t>
        </w:r>
      </w:ins>
    </w:p>
    <w:p w14:paraId="67C60A8E" w14:textId="77777777" w:rsidR="002E17C8" w:rsidRPr="002E17C8" w:rsidRDefault="002E17C8">
      <w:pPr>
        <w:pStyle w:val="Heading3"/>
        <w:numPr>
          <w:ilvl w:val="0"/>
          <w:numId w:val="0"/>
        </w:numPr>
        <w:rPr>
          <w:ins w:id="82" w:author="Jack Watts" w:date="2021-04-09T20:53:00Z"/>
          <w:rFonts w:ascii="Calibri" w:eastAsia="Calibri" w:hAnsi="Calibri" w:cs="Calibri"/>
          <w:b w:val="0"/>
          <w:color w:val="auto"/>
        </w:rPr>
        <w:pPrChange w:id="83" w:author="Jack Watts" w:date="2021-04-09T20:53:00Z">
          <w:pPr>
            <w:pStyle w:val="Heading3"/>
          </w:pPr>
        </w:pPrChange>
      </w:pPr>
      <w:ins w:id="84" w:author="Jack Watts" w:date="2021-04-09T20:53:00Z">
        <w:r w:rsidRPr="002E17C8">
          <w:rPr>
            <w:rFonts w:ascii="Calibri" w:eastAsia="Calibri" w:hAnsi="Calibri" w:cs="Calibri"/>
            <w:b w:val="0"/>
            <w:color w:val="auto"/>
          </w:rPr>
          <w:t>A CPL has a number of descriptive metadata fields that are not derived from underlying essence files. As such, these fields are prone to human error which can lead to a revision being necessary. In order to avoid editing structural metadata derived from referenced essence, a table is provided for reference in Section 6.3.2, Table 1 - User Editable Metadata Fields. This table depicts the fields that are permitted to be directly edited by a user after or during the creation of a CPL file.</w:t>
        </w:r>
      </w:ins>
    </w:p>
    <w:p w14:paraId="2C170F9C" w14:textId="77777777" w:rsidR="006B3567" w:rsidRDefault="002E17C8">
      <w:pPr>
        <w:pStyle w:val="Note"/>
        <w:rPr>
          <w:ins w:id="85" w:author="Jack Watts" w:date="2021-04-09T21:00:00Z"/>
        </w:rPr>
        <w:sectPr w:rsidR="006B3567" w:rsidSect="006B3567">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360" w:footer="360" w:gutter="0"/>
          <w:pgNumType w:start="1"/>
          <w:cols w:space="720"/>
          <w:docGrid w:linePitch="299"/>
        </w:sectPr>
        <w:pPrChange w:id="93" w:author="Jack Watts" w:date="2021-04-09T21:46:00Z">
          <w:pPr/>
        </w:pPrChange>
      </w:pPr>
      <w:ins w:id="94" w:author="Jack Watts" w:date="2021-04-09T20:53:00Z">
        <w:r w:rsidRPr="002E17C8">
          <w:t>NOTE: It is required that for changes made to a CPL, a new document instance is created. It is also</w:t>
        </w:r>
        <w:r>
          <w:rPr>
            <w:b/>
          </w:rPr>
          <w:t xml:space="preserve"> </w:t>
        </w:r>
        <w:r w:rsidRPr="002E17C8">
          <w:t xml:space="preserve">required that the new document instance has a new random value for the Id property, and that the </w:t>
        </w:r>
        <w:r w:rsidRPr="00263D98">
          <w:rPr>
            <w:rFonts w:ascii="Courier New" w:hAnsi="Courier New" w:cs="Courier New"/>
            <w:rPrChange w:id="95" w:author="Jack Watts" w:date="2021-04-12T20:23:00Z">
              <w:rPr/>
            </w:rPrChange>
          </w:rPr>
          <w:t>IssueDate</w:t>
        </w:r>
        <w:r w:rsidRPr="002E17C8">
          <w:t xml:space="preserve"> and Creator properties are also updated.</w:t>
        </w:r>
      </w:ins>
    </w:p>
    <w:p w14:paraId="19924262" w14:textId="02AF80B1" w:rsidR="006B3567" w:rsidRPr="006B3567" w:rsidRDefault="006B3567" w:rsidP="006B3567">
      <w:pPr>
        <w:widowControl/>
        <w:spacing w:before="0" w:line="240" w:lineRule="auto"/>
        <w:jc w:val="center"/>
        <w:rPr>
          <w:ins w:id="96" w:author="Jack Watts" w:date="2021-04-09T21:00:00Z"/>
          <w:rFonts w:ascii="Times New Roman" w:eastAsia="Times New Roman" w:hAnsi="Times New Roman" w:cs="Times New Roman"/>
          <w:sz w:val="24"/>
          <w:szCs w:val="24"/>
          <w:lang w:val="en-GB" w:eastAsia="en-GB"/>
        </w:rPr>
      </w:pPr>
      <w:ins w:id="97" w:author="Jack Watts" w:date="2021-04-09T21:00:00Z">
        <w:r>
          <w:rPr>
            <w:rFonts w:ascii="Arial" w:eastAsia="Times New Roman" w:hAnsi="Arial" w:cs="Arial"/>
            <w:b/>
            <w:bCs/>
            <w:color w:val="000000"/>
            <w:lang w:val="en-GB" w:eastAsia="en-GB"/>
          </w:rPr>
          <w:lastRenderedPageBreak/>
          <w:t>T</w:t>
        </w:r>
        <w:r w:rsidRPr="006B3567">
          <w:rPr>
            <w:rFonts w:ascii="Arial" w:eastAsia="Times New Roman" w:hAnsi="Arial" w:cs="Arial"/>
            <w:b/>
            <w:bCs/>
            <w:color w:val="000000"/>
            <w:lang w:val="en-GB" w:eastAsia="en-GB"/>
          </w:rPr>
          <w:t>able 1-- User Editable Metadata Fields</w:t>
        </w:r>
      </w:ins>
    </w:p>
    <w:p w14:paraId="1B096ADE" w14:textId="77777777" w:rsidR="006B3567" w:rsidRPr="006B3567" w:rsidRDefault="006B3567" w:rsidP="006B3567">
      <w:pPr>
        <w:widowControl/>
        <w:spacing w:before="0" w:line="240" w:lineRule="auto"/>
        <w:rPr>
          <w:ins w:id="98" w:author="Jack Watts" w:date="2021-04-09T21:00:00Z"/>
          <w:rFonts w:ascii="Times New Roman" w:eastAsia="Times New Roman" w:hAnsi="Times New Roman" w:cs="Times New Roman"/>
          <w:sz w:val="24"/>
          <w:szCs w:val="24"/>
          <w:lang w:val="en-GB" w:eastAsia="en-GB"/>
        </w:rPr>
      </w:pPr>
    </w:p>
    <w:tbl>
      <w:tblPr>
        <w:tblW w:w="10774" w:type="dxa"/>
        <w:tblInd w:w="-719" w:type="dxa"/>
        <w:tblCellMar>
          <w:top w:w="15" w:type="dxa"/>
          <w:left w:w="15" w:type="dxa"/>
          <w:bottom w:w="15" w:type="dxa"/>
          <w:right w:w="15" w:type="dxa"/>
        </w:tblCellMar>
        <w:tblLook w:val="04A0" w:firstRow="1" w:lastRow="0" w:firstColumn="1" w:lastColumn="0" w:noHBand="0" w:noVBand="1"/>
        <w:tblPrChange w:id="99" w:author="Jack Watts" w:date="2021-04-12T20:28:00Z">
          <w:tblPr>
            <w:tblW w:w="14459" w:type="dxa"/>
            <w:tblInd w:w="-719" w:type="dxa"/>
            <w:tblCellMar>
              <w:top w:w="15" w:type="dxa"/>
              <w:left w:w="15" w:type="dxa"/>
              <w:bottom w:w="15" w:type="dxa"/>
              <w:right w:w="15" w:type="dxa"/>
            </w:tblCellMar>
            <w:tblLook w:val="04A0" w:firstRow="1" w:lastRow="0" w:firstColumn="1" w:lastColumn="0" w:noHBand="0" w:noVBand="1"/>
          </w:tblPr>
        </w:tblPrChange>
      </w:tblPr>
      <w:tblGrid>
        <w:gridCol w:w="2152"/>
        <w:gridCol w:w="965"/>
        <w:gridCol w:w="779"/>
        <w:gridCol w:w="2293"/>
        <w:gridCol w:w="4585"/>
        <w:tblGridChange w:id="100">
          <w:tblGrid>
            <w:gridCol w:w="2182"/>
            <w:gridCol w:w="867"/>
            <w:gridCol w:w="939"/>
            <w:gridCol w:w="1997"/>
            <w:gridCol w:w="5421"/>
          </w:tblGrid>
        </w:tblGridChange>
      </w:tblGrid>
      <w:tr w:rsidR="005E119E" w:rsidRPr="006B3567" w14:paraId="26B245E6" w14:textId="77777777" w:rsidTr="005E119E">
        <w:trPr>
          <w:ins w:id="10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2"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558224" w14:textId="77777777" w:rsidR="005E119E" w:rsidRPr="005E119E" w:rsidRDefault="005E119E" w:rsidP="006B3567">
            <w:pPr>
              <w:widowControl/>
              <w:spacing w:before="0" w:line="240" w:lineRule="auto"/>
              <w:rPr>
                <w:ins w:id="103" w:author="Jack Watts" w:date="2021-04-09T21:00:00Z"/>
                <w:rFonts w:eastAsia="Times New Roman"/>
                <w:sz w:val="20"/>
                <w:szCs w:val="20"/>
                <w:lang w:val="en-GB" w:eastAsia="en-GB"/>
                <w:rPrChange w:id="104" w:author="Jack Watts" w:date="2021-04-12T20:29:00Z">
                  <w:rPr>
                    <w:ins w:id="105" w:author="Jack Watts" w:date="2021-04-09T21:00:00Z"/>
                    <w:rFonts w:ascii="Times New Roman" w:eastAsia="Times New Roman" w:hAnsi="Times New Roman" w:cs="Times New Roman"/>
                    <w:sz w:val="24"/>
                    <w:szCs w:val="24"/>
                    <w:lang w:val="en-GB" w:eastAsia="en-GB"/>
                  </w:rPr>
                </w:rPrChange>
              </w:rPr>
            </w:pPr>
            <w:ins w:id="106" w:author="Jack Watts" w:date="2021-04-09T21:00:00Z">
              <w:r w:rsidRPr="005E119E">
                <w:rPr>
                  <w:rFonts w:eastAsia="Times New Roman"/>
                  <w:b/>
                  <w:bCs/>
                  <w:color w:val="000000"/>
                  <w:sz w:val="20"/>
                  <w:szCs w:val="20"/>
                  <w:lang w:val="en-GB" w:eastAsia="en-GB"/>
                  <w:rPrChange w:id="107" w:author="Jack Watts" w:date="2021-04-12T20:29:00Z">
                    <w:rPr>
                      <w:rFonts w:ascii="Arial" w:eastAsia="Times New Roman" w:hAnsi="Arial" w:cs="Arial"/>
                      <w:b/>
                      <w:bCs/>
                      <w:color w:val="000000"/>
                      <w:sz w:val="16"/>
                      <w:szCs w:val="16"/>
                      <w:lang w:val="en-GB" w:eastAsia="en-GB"/>
                    </w:rPr>
                  </w:rPrChange>
                </w:rPr>
                <w:t>Element Name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0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26E8176" w14:textId="77777777" w:rsidR="005E119E" w:rsidRPr="005E119E" w:rsidRDefault="005E119E" w:rsidP="006B3567">
            <w:pPr>
              <w:widowControl/>
              <w:spacing w:before="0" w:line="240" w:lineRule="auto"/>
              <w:jc w:val="center"/>
              <w:rPr>
                <w:ins w:id="109" w:author="Jack Watts" w:date="2021-04-09T21:00:00Z"/>
                <w:rFonts w:eastAsia="Times New Roman"/>
                <w:sz w:val="20"/>
                <w:szCs w:val="20"/>
                <w:lang w:val="en-GB" w:eastAsia="en-GB"/>
                <w:rPrChange w:id="110" w:author="Jack Watts" w:date="2021-04-12T20:29:00Z">
                  <w:rPr>
                    <w:ins w:id="111" w:author="Jack Watts" w:date="2021-04-09T21:00:00Z"/>
                    <w:rFonts w:ascii="Times New Roman" w:eastAsia="Times New Roman" w:hAnsi="Times New Roman" w:cs="Times New Roman"/>
                    <w:sz w:val="24"/>
                    <w:szCs w:val="24"/>
                    <w:lang w:val="en-GB" w:eastAsia="en-GB"/>
                  </w:rPr>
                </w:rPrChange>
              </w:rPr>
            </w:pPr>
            <w:ins w:id="112" w:author="Jack Watts" w:date="2021-04-09T21:00:00Z">
              <w:r w:rsidRPr="005E119E">
                <w:rPr>
                  <w:rFonts w:eastAsia="Times New Roman"/>
                  <w:b/>
                  <w:bCs/>
                  <w:color w:val="000000"/>
                  <w:sz w:val="20"/>
                  <w:szCs w:val="20"/>
                  <w:lang w:val="en-GB" w:eastAsia="en-GB"/>
                  <w:rPrChange w:id="113" w:author="Jack Watts" w:date="2021-04-12T20:29:00Z">
                    <w:rPr>
                      <w:rFonts w:ascii="Arial" w:eastAsia="Times New Roman" w:hAnsi="Arial" w:cs="Arial"/>
                      <w:b/>
                      <w:bCs/>
                      <w:color w:val="000000"/>
                      <w:sz w:val="16"/>
                      <w:szCs w:val="16"/>
                      <w:lang w:val="en-GB" w:eastAsia="en-GB"/>
                    </w:rPr>
                  </w:rPrChange>
                </w:rPr>
                <w:t>Attribute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1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469524D" w14:textId="77777777" w:rsidR="005E119E" w:rsidRPr="005E119E" w:rsidRDefault="005E119E" w:rsidP="006B3567">
            <w:pPr>
              <w:widowControl/>
              <w:spacing w:before="0" w:line="240" w:lineRule="auto"/>
              <w:jc w:val="center"/>
              <w:rPr>
                <w:ins w:id="115" w:author="Jack Watts" w:date="2021-04-09T21:00:00Z"/>
                <w:rFonts w:eastAsia="Times New Roman"/>
                <w:sz w:val="20"/>
                <w:szCs w:val="20"/>
                <w:lang w:val="en-GB" w:eastAsia="en-GB"/>
                <w:rPrChange w:id="116" w:author="Jack Watts" w:date="2021-04-12T20:29:00Z">
                  <w:rPr>
                    <w:ins w:id="117" w:author="Jack Watts" w:date="2021-04-09T21:00:00Z"/>
                    <w:rFonts w:ascii="Times New Roman" w:eastAsia="Times New Roman" w:hAnsi="Times New Roman" w:cs="Times New Roman"/>
                    <w:sz w:val="24"/>
                    <w:szCs w:val="24"/>
                    <w:lang w:val="en-GB" w:eastAsia="en-GB"/>
                  </w:rPr>
                </w:rPrChange>
              </w:rPr>
            </w:pPr>
            <w:ins w:id="118" w:author="Jack Watts" w:date="2021-04-09T21:00:00Z">
              <w:r w:rsidRPr="005E119E">
                <w:rPr>
                  <w:rFonts w:eastAsia="Times New Roman"/>
                  <w:b/>
                  <w:bCs/>
                  <w:color w:val="000000"/>
                  <w:sz w:val="20"/>
                  <w:szCs w:val="20"/>
                  <w:lang w:val="en-GB" w:eastAsia="en-GB"/>
                  <w:rPrChange w:id="119" w:author="Jack Watts" w:date="2021-04-12T20:29:00Z">
                    <w:rPr>
                      <w:rFonts w:ascii="Arial" w:eastAsia="Times New Roman" w:hAnsi="Arial" w:cs="Arial"/>
                      <w:b/>
                      <w:bCs/>
                      <w:color w:val="000000"/>
                      <w:sz w:val="16"/>
                      <w:szCs w:val="16"/>
                      <w:lang w:val="en-GB" w:eastAsia="en-GB"/>
                    </w:rPr>
                  </w:rPrChange>
                </w:rPr>
                <w:t>Type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8723EC" w14:textId="77777777" w:rsidR="005E119E" w:rsidRPr="005E119E" w:rsidRDefault="005E119E" w:rsidP="006B3567">
            <w:pPr>
              <w:widowControl/>
              <w:spacing w:before="0" w:line="240" w:lineRule="auto"/>
              <w:rPr>
                <w:ins w:id="121" w:author="Jack Watts" w:date="2021-04-09T21:00:00Z"/>
                <w:rFonts w:eastAsia="Times New Roman"/>
                <w:sz w:val="20"/>
                <w:szCs w:val="20"/>
                <w:lang w:val="en-GB" w:eastAsia="en-GB"/>
                <w:rPrChange w:id="122" w:author="Jack Watts" w:date="2021-04-12T20:29:00Z">
                  <w:rPr>
                    <w:ins w:id="123" w:author="Jack Watts" w:date="2021-04-09T21:00:00Z"/>
                    <w:rFonts w:ascii="Times New Roman" w:eastAsia="Times New Roman" w:hAnsi="Times New Roman" w:cs="Times New Roman"/>
                    <w:sz w:val="24"/>
                    <w:szCs w:val="24"/>
                    <w:lang w:val="en-GB" w:eastAsia="en-GB"/>
                  </w:rPr>
                </w:rPrChange>
              </w:rPr>
            </w:pPr>
            <w:ins w:id="124" w:author="Jack Watts" w:date="2021-04-09T21:00:00Z">
              <w:r w:rsidRPr="005E119E">
                <w:rPr>
                  <w:rFonts w:eastAsia="Times New Roman"/>
                  <w:b/>
                  <w:bCs/>
                  <w:color w:val="000000"/>
                  <w:sz w:val="20"/>
                  <w:szCs w:val="20"/>
                  <w:lang w:val="en-GB" w:eastAsia="en-GB"/>
                  <w:rPrChange w:id="125" w:author="Jack Watts" w:date="2021-04-12T20:29:00Z">
                    <w:rPr>
                      <w:rFonts w:ascii="Arial" w:eastAsia="Times New Roman" w:hAnsi="Arial" w:cs="Arial"/>
                      <w:b/>
                      <w:bCs/>
                      <w:color w:val="000000"/>
                      <w:sz w:val="16"/>
                      <w:szCs w:val="16"/>
                      <w:lang w:val="en-GB" w:eastAsia="en-GB"/>
                    </w:rPr>
                  </w:rPrChange>
                </w:rPr>
                <w:t>Parent Element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2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9E74F" w14:textId="77777777" w:rsidR="005E119E" w:rsidRPr="005E119E" w:rsidRDefault="005E119E" w:rsidP="006B3567">
            <w:pPr>
              <w:widowControl/>
              <w:spacing w:before="0" w:line="240" w:lineRule="auto"/>
              <w:jc w:val="center"/>
              <w:rPr>
                <w:ins w:id="127" w:author="Jack Watts" w:date="2021-04-09T21:00:00Z"/>
                <w:rFonts w:eastAsia="Times New Roman"/>
                <w:sz w:val="20"/>
                <w:szCs w:val="20"/>
                <w:lang w:val="en-GB" w:eastAsia="en-GB"/>
                <w:rPrChange w:id="128" w:author="Jack Watts" w:date="2021-04-12T20:29:00Z">
                  <w:rPr>
                    <w:ins w:id="129" w:author="Jack Watts" w:date="2021-04-09T21:00:00Z"/>
                    <w:rFonts w:ascii="Times New Roman" w:eastAsia="Times New Roman" w:hAnsi="Times New Roman" w:cs="Times New Roman"/>
                    <w:sz w:val="24"/>
                    <w:szCs w:val="24"/>
                    <w:lang w:val="en-GB" w:eastAsia="en-GB"/>
                  </w:rPr>
                </w:rPrChange>
              </w:rPr>
            </w:pPr>
            <w:ins w:id="130" w:author="Jack Watts" w:date="2021-04-09T21:00:00Z">
              <w:r w:rsidRPr="005E119E">
                <w:rPr>
                  <w:rFonts w:eastAsia="Times New Roman"/>
                  <w:b/>
                  <w:bCs/>
                  <w:color w:val="000000"/>
                  <w:sz w:val="20"/>
                  <w:szCs w:val="20"/>
                  <w:lang w:val="en-GB" w:eastAsia="en-GB"/>
                  <w:rPrChange w:id="131" w:author="Jack Watts" w:date="2021-04-12T20:29:00Z">
                    <w:rPr>
                      <w:rFonts w:ascii="Arial" w:eastAsia="Times New Roman" w:hAnsi="Arial" w:cs="Arial"/>
                      <w:b/>
                      <w:bCs/>
                      <w:color w:val="000000"/>
                      <w:sz w:val="16"/>
                      <w:szCs w:val="16"/>
                      <w:lang w:val="en-GB" w:eastAsia="en-GB"/>
                    </w:rPr>
                  </w:rPrChange>
                </w:rPr>
                <w:t>Issue</w:t>
              </w:r>
            </w:ins>
          </w:p>
        </w:tc>
      </w:tr>
      <w:tr w:rsidR="005E119E" w:rsidRPr="006B3567" w14:paraId="33E3F08B" w14:textId="77777777" w:rsidTr="005E119E">
        <w:trPr>
          <w:ins w:id="13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3"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03058CE" w14:textId="77777777" w:rsidR="005E119E" w:rsidRPr="005E119E" w:rsidRDefault="005E119E" w:rsidP="006B3567">
            <w:pPr>
              <w:widowControl/>
              <w:spacing w:before="0" w:line="240" w:lineRule="auto"/>
              <w:rPr>
                <w:ins w:id="134" w:author="Jack Watts" w:date="2021-04-09T21:00:00Z"/>
                <w:rFonts w:eastAsia="Times New Roman"/>
                <w:sz w:val="20"/>
                <w:szCs w:val="20"/>
                <w:lang w:val="en-GB" w:eastAsia="en-GB"/>
                <w:rPrChange w:id="135" w:author="Jack Watts" w:date="2021-04-12T20:29:00Z">
                  <w:rPr>
                    <w:ins w:id="136" w:author="Jack Watts" w:date="2021-04-09T21:00:00Z"/>
                    <w:rFonts w:ascii="Times New Roman" w:eastAsia="Times New Roman" w:hAnsi="Times New Roman" w:cs="Times New Roman"/>
                    <w:sz w:val="24"/>
                    <w:szCs w:val="24"/>
                    <w:lang w:val="en-GB" w:eastAsia="en-GB"/>
                  </w:rPr>
                </w:rPrChange>
              </w:rPr>
            </w:pPr>
            <w:ins w:id="137" w:author="Jack Watts" w:date="2021-04-09T21:00:00Z">
              <w:r w:rsidRPr="005E119E">
                <w:rPr>
                  <w:rFonts w:eastAsia="Times New Roman"/>
                  <w:color w:val="000000"/>
                  <w:sz w:val="20"/>
                  <w:szCs w:val="20"/>
                  <w:lang w:val="en-GB" w:eastAsia="en-GB"/>
                  <w:rPrChange w:id="138" w:author="Jack Watts" w:date="2021-04-12T20:29:00Z">
                    <w:rPr>
                      <w:rFonts w:ascii="Arial" w:eastAsia="Times New Roman" w:hAnsi="Arial" w:cs="Arial"/>
                      <w:color w:val="000000"/>
                      <w:sz w:val="16"/>
                      <w:szCs w:val="16"/>
                      <w:lang w:val="en-GB" w:eastAsia="en-GB"/>
                    </w:rPr>
                  </w:rPrChange>
                </w:rPr>
                <w:t>ContentTitle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3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CB9EEA" w14:textId="77777777" w:rsidR="005E119E" w:rsidRPr="005E119E" w:rsidRDefault="005E119E" w:rsidP="006B3567">
            <w:pPr>
              <w:widowControl/>
              <w:spacing w:before="0" w:line="240" w:lineRule="auto"/>
              <w:jc w:val="center"/>
              <w:rPr>
                <w:ins w:id="140" w:author="Jack Watts" w:date="2021-04-09T21:00:00Z"/>
                <w:rFonts w:eastAsia="Times New Roman"/>
                <w:sz w:val="20"/>
                <w:szCs w:val="20"/>
                <w:lang w:val="en-GB" w:eastAsia="en-GB"/>
                <w:rPrChange w:id="141" w:author="Jack Watts" w:date="2021-04-12T20:29:00Z">
                  <w:rPr>
                    <w:ins w:id="142" w:author="Jack Watts" w:date="2021-04-09T21:00:00Z"/>
                    <w:rFonts w:ascii="Times New Roman" w:eastAsia="Times New Roman" w:hAnsi="Times New Roman" w:cs="Times New Roman"/>
                    <w:sz w:val="24"/>
                    <w:szCs w:val="24"/>
                    <w:lang w:val="en-GB" w:eastAsia="en-GB"/>
                  </w:rPr>
                </w:rPrChange>
              </w:rPr>
            </w:pPr>
            <w:ins w:id="143" w:author="Jack Watts" w:date="2021-04-09T21:00:00Z">
              <w:r w:rsidRPr="005E119E">
                <w:rPr>
                  <w:rFonts w:eastAsia="Times New Roman"/>
                  <w:color w:val="000000"/>
                  <w:sz w:val="20"/>
                  <w:szCs w:val="20"/>
                  <w:lang w:val="en-GB" w:eastAsia="en-GB"/>
                  <w:rPrChange w:id="144"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4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9C6D2C" w14:textId="77777777" w:rsidR="005E119E" w:rsidRPr="005E119E" w:rsidRDefault="005E119E" w:rsidP="006B3567">
            <w:pPr>
              <w:widowControl/>
              <w:spacing w:before="0" w:line="240" w:lineRule="auto"/>
              <w:jc w:val="center"/>
              <w:rPr>
                <w:ins w:id="146" w:author="Jack Watts" w:date="2021-04-09T21:00:00Z"/>
                <w:rFonts w:eastAsia="Times New Roman"/>
                <w:sz w:val="20"/>
                <w:szCs w:val="20"/>
                <w:lang w:val="en-GB" w:eastAsia="en-GB"/>
                <w:rPrChange w:id="147" w:author="Jack Watts" w:date="2021-04-12T20:29:00Z">
                  <w:rPr>
                    <w:ins w:id="148" w:author="Jack Watts" w:date="2021-04-09T21:00:00Z"/>
                    <w:rFonts w:ascii="Times New Roman" w:eastAsia="Times New Roman" w:hAnsi="Times New Roman" w:cs="Times New Roman"/>
                    <w:sz w:val="24"/>
                    <w:szCs w:val="24"/>
                    <w:lang w:val="en-GB" w:eastAsia="en-GB"/>
                  </w:rPr>
                </w:rPrChange>
              </w:rPr>
            </w:pPr>
            <w:ins w:id="149" w:author="Jack Watts" w:date="2021-04-09T21:00:00Z">
              <w:r w:rsidRPr="005E119E">
                <w:rPr>
                  <w:rFonts w:eastAsia="Times New Roman"/>
                  <w:color w:val="000000"/>
                  <w:sz w:val="20"/>
                  <w:szCs w:val="20"/>
                  <w:lang w:val="en-GB" w:eastAsia="en-GB"/>
                  <w:rPrChange w:id="150"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314F5B1" w14:textId="77777777" w:rsidR="005E119E" w:rsidRPr="005E119E" w:rsidRDefault="005E119E" w:rsidP="006B3567">
            <w:pPr>
              <w:widowControl/>
              <w:spacing w:before="0" w:line="240" w:lineRule="auto"/>
              <w:rPr>
                <w:ins w:id="152" w:author="Jack Watts" w:date="2021-04-09T21:00:00Z"/>
                <w:rFonts w:eastAsia="Times New Roman"/>
                <w:sz w:val="20"/>
                <w:szCs w:val="20"/>
                <w:lang w:val="en-GB" w:eastAsia="en-GB"/>
                <w:rPrChange w:id="153" w:author="Jack Watts" w:date="2021-04-12T20:29:00Z">
                  <w:rPr>
                    <w:ins w:id="154" w:author="Jack Watts" w:date="2021-04-09T21:00:00Z"/>
                    <w:rFonts w:ascii="Times New Roman" w:eastAsia="Times New Roman" w:hAnsi="Times New Roman" w:cs="Times New Roman"/>
                    <w:sz w:val="24"/>
                    <w:szCs w:val="24"/>
                    <w:lang w:val="en-GB" w:eastAsia="en-GB"/>
                  </w:rPr>
                </w:rPrChange>
              </w:rPr>
            </w:pPr>
            <w:ins w:id="155" w:author="Jack Watts" w:date="2021-04-09T21:00:00Z">
              <w:r w:rsidRPr="005E119E">
                <w:rPr>
                  <w:rFonts w:eastAsia="Times New Roman"/>
                  <w:color w:val="000000"/>
                  <w:sz w:val="20"/>
                  <w:szCs w:val="20"/>
                  <w:lang w:val="en-GB" w:eastAsia="en-GB"/>
                  <w:rPrChange w:id="156"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5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2276CC" w14:textId="77777777" w:rsidR="005E119E" w:rsidRPr="005E119E" w:rsidRDefault="005E119E" w:rsidP="006B3567">
            <w:pPr>
              <w:widowControl/>
              <w:spacing w:before="0" w:line="240" w:lineRule="auto"/>
              <w:rPr>
                <w:ins w:id="158" w:author="Jack Watts" w:date="2021-04-09T21:00:00Z"/>
                <w:rFonts w:eastAsia="Times New Roman"/>
                <w:sz w:val="20"/>
                <w:szCs w:val="20"/>
                <w:lang w:val="en-GB" w:eastAsia="en-GB"/>
                <w:rPrChange w:id="159" w:author="Jack Watts" w:date="2021-04-12T20:29:00Z">
                  <w:rPr>
                    <w:ins w:id="160" w:author="Jack Watts" w:date="2021-04-09T21:00:00Z"/>
                    <w:rFonts w:ascii="Times New Roman" w:eastAsia="Times New Roman" w:hAnsi="Times New Roman" w:cs="Times New Roman"/>
                    <w:sz w:val="24"/>
                    <w:szCs w:val="24"/>
                    <w:lang w:val="en-GB" w:eastAsia="en-GB"/>
                  </w:rPr>
                </w:rPrChange>
              </w:rPr>
            </w:pPr>
            <w:ins w:id="161" w:author="Jack Watts" w:date="2021-04-09T21:00:00Z">
              <w:r w:rsidRPr="005E119E">
                <w:rPr>
                  <w:rFonts w:eastAsia="Times New Roman"/>
                  <w:color w:val="000000"/>
                  <w:sz w:val="20"/>
                  <w:szCs w:val="20"/>
                  <w:lang w:val="en-GB" w:eastAsia="en-GB"/>
                  <w:rPrChange w:id="162" w:author="Jack Watts" w:date="2021-04-12T20:29:00Z">
                    <w:rPr>
                      <w:rFonts w:ascii="Arial" w:eastAsia="Times New Roman" w:hAnsi="Arial" w:cs="Arial"/>
                      <w:color w:val="000000"/>
                      <w:sz w:val="16"/>
                      <w:szCs w:val="16"/>
                      <w:lang w:val="en-GB" w:eastAsia="en-GB"/>
                    </w:rPr>
                  </w:rPrChange>
                </w:rPr>
                <w:t>Unable to properly identify the title of the content.</w:t>
              </w:r>
            </w:ins>
          </w:p>
        </w:tc>
      </w:tr>
      <w:tr w:rsidR="005E119E" w:rsidRPr="006B3567" w14:paraId="136C78F6" w14:textId="77777777" w:rsidTr="005E119E">
        <w:trPr>
          <w:ins w:id="163"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64"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8FCC0D" w14:textId="77777777" w:rsidR="005E119E" w:rsidRPr="005E119E" w:rsidRDefault="005E119E" w:rsidP="006B3567">
            <w:pPr>
              <w:widowControl/>
              <w:spacing w:before="0" w:line="240" w:lineRule="auto"/>
              <w:rPr>
                <w:ins w:id="165" w:author="Jack Watts" w:date="2021-04-09T21:00:00Z"/>
                <w:rFonts w:eastAsia="Times New Roman"/>
                <w:sz w:val="20"/>
                <w:szCs w:val="20"/>
                <w:lang w:val="en-GB" w:eastAsia="en-GB"/>
                <w:rPrChange w:id="166" w:author="Jack Watts" w:date="2021-04-12T20:29:00Z">
                  <w:rPr>
                    <w:ins w:id="167" w:author="Jack Watts" w:date="2021-04-09T21:00:00Z"/>
                    <w:rFonts w:ascii="Times New Roman" w:eastAsia="Times New Roman" w:hAnsi="Times New Roman" w:cs="Times New Roman"/>
                    <w:sz w:val="24"/>
                    <w:szCs w:val="24"/>
                    <w:lang w:val="en-GB" w:eastAsia="en-GB"/>
                  </w:rPr>
                </w:rPrChange>
              </w:rPr>
            </w:pPr>
            <w:ins w:id="168" w:author="Jack Watts" w:date="2021-04-09T21:00:00Z">
              <w:r w:rsidRPr="005E119E">
                <w:rPr>
                  <w:rFonts w:eastAsia="Times New Roman"/>
                  <w:color w:val="000000"/>
                  <w:sz w:val="20"/>
                  <w:szCs w:val="20"/>
                  <w:lang w:val="en-GB" w:eastAsia="en-GB"/>
                  <w:rPrChange w:id="169" w:author="Jack Watts" w:date="2021-04-12T20:29:00Z">
                    <w:rPr>
                      <w:rFonts w:ascii="Arial" w:eastAsia="Times New Roman" w:hAnsi="Arial" w:cs="Arial"/>
                      <w:color w:val="000000"/>
                      <w:sz w:val="16"/>
                      <w:szCs w:val="16"/>
                      <w:lang w:val="en-GB" w:eastAsia="en-GB"/>
                    </w:rPr>
                  </w:rPrChange>
                </w:rPr>
                <w:t>Issuer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993FA79" w14:textId="77777777" w:rsidR="005E119E" w:rsidRPr="005E119E" w:rsidRDefault="005E119E" w:rsidP="006B3567">
            <w:pPr>
              <w:widowControl/>
              <w:spacing w:before="0" w:line="240" w:lineRule="auto"/>
              <w:jc w:val="center"/>
              <w:rPr>
                <w:ins w:id="171" w:author="Jack Watts" w:date="2021-04-09T21:00:00Z"/>
                <w:rFonts w:eastAsia="Times New Roman"/>
                <w:sz w:val="20"/>
                <w:szCs w:val="20"/>
                <w:lang w:val="en-GB" w:eastAsia="en-GB"/>
                <w:rPrChange w:id="172" w:author="Jack Watts" w:date="2021-04-12T20:29:00Z">
                  <w:rPr>
                    <w:ins w:id="173" w:author="Jack Watts" w:date="2021-04-09T21:00:00Z"/>
                    <w:rFonts w:ascii="Times New Roman" w:eastAsia="Times New Roman" w:hAnsi="Times New Roman" w:cs="Times New Roman"/>
                    <w:sz w:val="24"/>
                    <w:szCs w:val="24"/>
                    <w:lang w:val="en-GB" w:eastAsia="en-GB"/>
                  </w:rPr>
                </w:rPrChange>
              </w:rPr>
            </w:pPr>
            <w:ins w:id="174" w:author="Jack Watts" w:date="2021-04-09T21:00:00Z">
              <w:r w:rsidRPr="005E119E">
                <w:rPr>
                  <w:rFonts w:eastAsia="Times New Roman"/>
                  <w:color w:val="000000"/>
                  <w:sz w:val="20"/>
                  <w:szCs w:val="20"/>
                  <w:lang w:val="en-GB" w:eastAsia="en-GB"/>
                  <w:rPrChange w:id="175"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7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CFCAF14" w14:textId="77777777" w:rsidR="005E119E" w:rsidRPr="005E119E" w:rsidRDefault="005E119E" w:rsidP="006B3567">
            <w:pPr>
              <w:widowControl/>
              <w:spacing w:before="0" w:line="240" w:lineRule="auto"/>
              <w:jc w:val="center"/>
              <w:rPr>
                <w:ins w:id="177" w:author="Jack Watts" w:date="2021-04-09T21:00:00Z"/>
                <w:rFonts w:eastAsia="Times New Roman"/>
                <w:sz w:val="20"/>
                <w:szCs w:val="20"/>
                <w:lang w:val="en-GB" w:eastAsia="en-GB"/>
                <w:rPrChange w:id="178" w:author="Jack Watts" w:date="2021-04-12T20:29:00Z">
                  <w:rPr>
                    <w:ins w:id="179" w:author="Jack Watts" w:date="2021-04-09T21:00:00Z"/>
                    <w:rFonts w:ascii="Times New Roman" w:eastAsia="Times New Roman" w:hAnsi="Times New Roman" w:cs="Times New Roman"/>
                    <w:sz w:val="24"/>
                    <w:szCs w:val="24"/>
                    <w:lang w:val="en-GB" w:eastAsia="en-GB"/>
                  </w:rPr>
                </w:rPrChange>
              </w:rPr>
            </w:pPr>
            <w:ins w:id="180" w:author="Jack Watts" w:date="2021-04-09T21:00:00Z">
              <w:r w:rsidRPr="005E119E">
                <w:rPr>
                  <w:rFonts w:eastAsia="Times New Roman"/>
                  <w:color w:val="000000"/>
                  <w:sz w:val="20"/>
                  <w:szCs w:val="20"/>
                  <w:lang w:val="en-GB" w:eastAsia="en-GB"/>
                  <w:rPrChange w:id="181"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4D551CE" w14:textId="77777777" w:rsidR="005E119E" w:rsidRPr="005E119E" w:rsidRDefault="005E119E" w:rsidP="006B3567">
            <w:pPr>
              <w:widowControl/>
              <w:spacing w:before="0" w:line="240" w:lineRule="auto"/>
              <w:rPr>
                <w:ins w:id="183" w:author="Jack Watts" w:date="2021-04-09T21:00:00Z"/>
                <w:rFonts w:eastAsia="Times New Roman"/>
                <w:sz w:val="20"/>
                <w:szCs w:val="20"/>
                <w:lang w:val="en-GB" w:eastAsia="en-GB"/>
                <w:rPrChange w:id="184" w:author="Jack Watts" w:date="2021-04-12T20:29:00Z">
                  <w:rPr>
                    <w:ins w:id="185" w:author="Jack Watts" w:date="2021-04-09T21:00:00Z"/>
                    <w:rFonts w:ascii="Times New Roman" w:eastAsia="Times New Roman" w:hAnsi="Times New Roman" w:cs="Times New Roman"/>
                    <w:sz w:val="24"/>
                    <w:szCs w:val="24"/>
                    <w:lang w:val="en-GB" w:eastAsia="en-GB"/>
                  </w:rPr>
                </w:rPrChange>
              </w:rPr>
            </w:pPr>
            <w:ins w:id="186" w:author="Jack Watts" w:date="2021-04-09T21:00:00Z">
              <w:r w:rsidRPr="005E119E">
                <w:rPr>
                  <w:rFonts w:eastAsia="Times New Roman"/>
                  <w:color w:val="000000"/>
                  <w:sz w:val="20"/>
                  <w:szCs w:val="20"/>
                  <w:lang w:val="en-GB" w:eastAsia="en-GB"/>
                  <w:rPrChange w:id="187"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8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B026E0" w14:textId="77777777" w:rsidR="005E119E" w:rsidRPr="005E119E" w:rsidRDefault="005E119E" w:rsidP="006B3567">
            <w:pPr>
              <w:widowControl/>
              <w:spacing w:before="0" w:line="240" w:lineRule="auto"/>
              <w:rPr>
                <w:ins w:id="189" w:author="Jack Watts" w:date="2021-04-09T21:00:00Z"/>
                <w:rFonts w:eastAsia="Times New Roman"/>
                <w:sz w:val="20"/>
                <w:szCs w:val="20"/>
                <w:lang w:val="en-GB" w:eastAsia="en-GB"/>
                <w:rPrChange w:id="190" w:author="Jack Watts" w:date="2021-04-12T20:29:00Z">
                  <w:rPr>
                    <w:ins w:id="191" w:author="Jack Watts" w:date="2021-04-09T21:00:00Z"/>
                    <w:rFonts w:ascii="Times New Roman" w:eastAsia="Times New Roman" w:hAnsi="Times New Roman" w:cs="Times New Roman"/>
                    <w:sz w:val="24"/>
                    <w:szCs w:val="24"/>
                    <w:lang w:val="en-GB" w:eastAsia="en-GB"/>
                  </w:rPr>
                </w:rPrChange>
              </w:rPr>
            </w:pPr>
            <w:ins w:id="192" w:author="Jack Watts" w:date="2021-04-09T21:00:00Z">
              <w:r w:rsidRPr="005E119E">
                <w:rPr>
                  <w:rFonts w:eastAsia="Times New Roman"/>
                  <w:color w:val="000000"/>
                  <w:sz w:val="20"/>
                  <w:szCs w:val="20"/>
                  <w:lang w:val="en-GB" w:eastAsia="en-GB"/>
                  <w:rPrChange w:id="193" w:author="Jack Watts" w:date="2021-04-12T20:29:00Z">
                    <w:rPr>
                      <w:rFonts w:ascii="Arial" w:eastAsia="Times New Roman" w:hAnsi="Arial" w:cs="Arial"/>
                      <w:color w:val="000000"/>
                      <w:sz w:val="16"/>
                      <w:szCs w:val="16"/>
                      <w:lang w:val="en-GB" w:eastAsia="en-GB"/>
                    </w:rPr>
                  </w:rPrChange>
                </w:rPr>
                <w:t>Unable to properly identify issuing identity.</w:t>
              </w:r>
            </w:ins>
          </w:p>
        </w:tc>
      </w:tr>
      <w:tr w:rsidR="005E119E" w:rsidRPr="006B3567" w14:paraId="767FF9E8" w14:textId="77777777" w:rsidTr="005E119E">
        <w:trPr>
          <w:ins w:id="19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195"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69234C" w14:textId="77777777" w:rsidR="005E119E" w:rsidRPr="005E119E" w:rsidRDefault="005E119E" w:rsidP="006B3567">
            <w:pPr>
              <w:widowControl/>
              <w:spacing w:before="0" w:line="240" w:lineRule="auto"/>
              <w:rPr>
                <w:ins w:id="196" w:author="Jack Watts" w:date="2021-04-09T21:00:00Z"/>
                <w:rFonts w:eastAsia="Times New Roman"/>
                <w:sz w:val="20"/>
                <w:szCs w:val="20"/>
                <w:lang w:val="en-GB" w:eastAsia="en-GB"/>
                <w:rPrChange w:id="197" w:author="Jack Watts" w:date="2021-04-12T20:29:00Z">
                  <w:rPr>
                    <w:ins w:id="198" w:author="Jack Watts" w:date="2021-04-09T21:00:00Z"/>
                    <w:rFonts w:ascii="Times New Roman" w:eastAsia="Times New Roman" w:hAnsi="Times New Roman" w:cs="Times New Roman"/>
                    <w:sz w:val="24"/>
                    <w:szCs w:val="24"/>
                    <w:lang w:val="en-GB" w:eastAsia="en-GB"/>
                  </w:rPr>
                </w:rPrChange>
              </w:rPr>
            </w:pPr>
            <w:ins w:id="199" w:author="Jack Watts" w:date="2021-04-09T21:00:00Z">
              <w:r w:rsidRPr="005E119E">
                <w:rPr>
                  <w:rFonts w:eastAsia="Times New Roman"/>
                  <w:color w:val="000000"/>
                  <w:sz w:val="20"/>
                  <w:szCs w:val="20"/>
                  <w:lang w:val="en-GB" w:eastAsia="en-GB"/>
                  <w:rPrChange w:id="200" w:author="Jack Watts" w:date="2021-04-12T20:29:00Z">
                    <w:rPr>
                      <w:rFonts w:ascii="Arial" w:eastAsia="Times New Roman" w:hAnsi="Arial" w:cs="Arial"/>
                      <w:color w:val="000000"/>
                      <w:sz w:val="16"/>
                      <w:szCs w:val="16"/>
                      <w:lang w:val="en-GB" w:eastAsia="en-GB"/>
                    </w:rPr>
                  </w:rPrChange>
                </w:rPr>
                <w:t>ContentOriginator</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37C01B6" w14:textId="77777777" w:rsidR="005E119E" w:rsidRPr="005E119E" w:rsidRDefault="005E119E" w:rsidP="006B3567">
            <w:pPr>
              <w:widowControl/>
              <w:spacing w:before="0" w:line="240" w:lineRule="auto"/>
              <w:jc w:val="center"/>
              <w:rPr>
                <w:ins w:id="202" w:author="Jack Watts" w:date="2021-04-09T21:00:00Z"/>
                <w:rFonts w:eastAsia="Times New Roman"/>
                <w:sz w:val="20"/>
                <w:szCs w:val="20"/>
                <w:lang w:val="en-GB" w:eastAsia="en-GB"/>
                <w:rPrChange w:id="203" w:author="Jack Watts" w:date="2021-04-12T20:29:00Z">
                  <w:rPr>
                    <w:ins w:id="204" w:author="Jack Watts" w:date="2021-04-09T21:00:00Z"/>
                    <w:rFonts w:ascii="Times New Roman" w:eastAsia="Times New Roman" w:hAnsi="Times New Roman" w:cs="Times New Roman"/>
                    <w:sz w:val="24"/>
                    <w:szCs w:val="24"/>
                    <w:lang w:val="en-GB" w:eastAsia="en-GB"/>
                  </w:rPr>
                </w:rPrChange>
              </w:rPr>
            </w:pPr>
            <w:ins w:id="205" w:author="Jack Watts" w:date="2021-04-09T21:00:00Z">
              <w:r w:rsidRPr="005E119E">
                <w:rPr>
                  <w:rFonts w:eastAsia="Times New Roman"/>
                  <w:color w:val="000000"/>
                  <w:sz w:val="20"/>
                  <w:szCs w:val="20"/>
                  <w:lang w:val="en-GB" w:eastAsia="en-GB"/>
                  <w:rPrChange w:id="206"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0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5A7A8F" w14:textId="77777777" w:rsidR="005E119E" w:rsidRPr="005E119E" w:rsidRDefault="005E119E" w:rsidP="006B3567">
            <w:pPr>
              <w:widowControl/>
              <w:spacing w:before="0" w:line="240" w:lineRule="auto"/>
              <w:jc w:val="center"/>
              <w:rPr>
                <w:ins w:id="208" w:author="Jack Watts" w:date="2021-04-09T21:00:00Z"/>
                <w:rFonts w:eastAsia="Times New Roman"/>
                <w:sz w:val="20"/>
                <w:szCs w:val="20"/>
                <w:lang w:val="en-GB" w:eastAsia="en-GB"/>
                <w:rPrChange w:id="209" w:author="Jack Watts" w:date="2021-04-12T20:29:00Z">
                  <w:rPr>
                    <w:ins w:id="210" w:author="Jack Watts" w:date="2021-04-09T21:00:00Z"/>
                    <w:rFonts w:ascii="Times New Roman" w:eastAsia="Times New Roman" w:hAnsi="Times New Roman" w:cs="Times New Roman"/>
                    <w:sz w:val="24"/>
                    <w:szCs w:val="24"/>
                    <w:lang w:val="en-GB" w:eastAsia="en-GB"/>
                  </w:rPr>
                </w:rPrChange>
              </w:rPr>
            </w:pPr>
            <w:ins w:id="211" w:author="Jack Watts" w:date="2021-04-09T21:00:00Z">
              <w:r w:rsidRPr="005E119E">
                <w:rPr>
                  <w:rFonts w:eastAsia="Times New Roman"/>
                  <w:color w:val="000000"/>
                  <w:sz w:val="20"/>
                  <w:szCs w:val="20"/>
                  <w:lang w:val="en-GB" w:eastAsia="en-GB"/>
                  <w:rPrChange w:id="212"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51C98D1" w14:textId="77777777" w:rsidR="005E119E" w:rsidRPr="005E119E" w:rsidRDefault="005E119E" w:rsidP="006B3567">
            <w:pPr>
              <w:widowControl/>
              <w:spacing w:before="0" w:line="240" w:lineRule="auto"/>
              <w:rPr>
                <w:ins w:id="214" w:author="Jack Watts" w:date="2021-04-09T21:00:00Z"/>
                <w:rFonts w:eastAsia="Times New Roman"/>
                <w:sz w:val="20"/>
                <w:szCs w:val="20"/>
                <w:lang w:val="en-GB" w:eastAsia="en-GB"/>
                <w:rPrChange w:id="215" w:author="Jack Watts" w:date="2021-04-12T20:29:00Z">
                  <w:rPr>
                    <w:ins w:id="216" w:author="Jack Watts" w:date="2021-04-09T21:00:00Z"/>
                    <w:rFonts w:ascii="Times New Roman" w:eastAsia="Times New Roman" w:hAnsi="Times New Roman" w:cs="Times New Roman"/>
                    <w:sz w:val="24"/>
                    <w:szCs w:val="24"/>
                    <w:lang w:val="en-GB" w:eastAsia="en-GB"/>
                  </w:rPr>
                </w:rPrChange>
              </w:rPr>
            </w:pPr>
            <w:ins w:id="217" w:author="Jack Watts" w:date="2021-04-09T21:00:00Z">
              <w:r w:rsidRPr="005E119E">
                <w:rPr>
                  <w:rFonts w:eastAsia="Times New Roman"/>
                  <w:color w:val="000000"/>
                  <w:sz w:val="20"/>
                  <w:szCs w:val="20"/>
                  <w:lang w:val="en-GB" w:eastAsia="en-GB"/>
                  <w:rPrChange w:id="218"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1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1F4DBC" w14:textId="77777777" w:rsidR="005E119E" w:rsidRPr="005E119E" w:rsidRDefault="005E119E" w:rsidP="006B3567">
            <w:pPr>
              <w:widowControl/>
              <w:spacing w:before="0" w:line="240" w:lineRule="auto"/>
              <w:rPr>
                <w:ins w:id="220" w:author="Jack Watts" w:date="2021-04-09T21:00:00Z"/>
                <w:rFonts w:eastAsia="Times New Roman"/>
                <w:sz w:val="20"/>
                <w:szCs w:val="20"/>
                <w:lang w:val="en-GB" w:eastAsia="en-GB"/>
                <w:rPrChange w:id="221" w:author="Jack Watts" w:date="2021-04-12T20:29:00Z">
                  <w:rPr>
                    <w:ins w:id="222" w:author="Jack Watts" w:date="2021-04-09T21:00:00Z"/>
                    <w:rFonts w:ascii="Times New Roman" w:eastAsia="Times New Roman" w:hAnsi="Times New Roman" w:cs="Times New Roman"/>
                    <w:sz w:val="24"/>
                    <w:szCs w:val="24"/>
                    <w:lang w:val="en-GB" w:eastAsia="en-GB"/>
                  </w:rPr>
                </w:rPrChange>
              </w:rPr>
            </w:pPr>
            <w:ins w:id="223" w:author="Jack Watts" w:date="2021-04-09T21:00:00Z">
              <w:r w:rsidRPr="005E119E">
                <w:rPr>
                  <w:rFonts w:eastAsia="Times New Roman"/>
                  <w:color w:val="000000"/>
                  <w:sz w:val="20"/>
                  <w:szCs w:val="20"/>
                  <w:lang w:val="en-GB" w:eastAsia="en-GB"/>
                  <w:rPrChange w:id="224" w:author="Jack Watts" w:date="2021-04-12T20:29:00Z">
                    <w:rPr>
                      <w:rFonts w:ascii="Arial" w:eastAsia="Times New Roman" w:hAnsi="Arial" w:cs="Arial"/>
                      <w:color w:val="000000"/>
                      <w:sz w:val="16"/>
                      <w:szCs w:val="16"/>
                      <w:lang w:val="en-GB" w:eastAsia="en-GB"/>
                    </w:rPr>
                  </w:rPrChange>
                </w:rPr>
                <w:t>Unable to properly identify the origin of the content.</w:t>
              </w:r>
            </w:ins>
          </w:p>
        </w:tc>
      </w:tr>
      <w:tr w:rsidR="005E119E" w:rsidRPr="006B3567" w14:paraId="047A1D6D" w14:textId="77777777" w:rsidTr="005E119E">
        <w:trPr>
          <w:ins w:id="225"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26"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A332D1" w14:textId="77777777" w:rsidR="005E119E" w:rsidRPr="005E119E" w:rsidRDefault="005E119E" w:rsidP="006B3567">
            <w:pPr>
              <w:widowControl/>
              <w:spacing w:before="0" w:line="240" w:lineRule="auto"/>
              <w:rPr>
                <w:ins w:id="227" w:author="Jack Watts" w:date="2021-04-09T21:00:00Z"/>
                <w:rFonts w:eastAsia="Times New Roman"/>
                <w:sz w:val="20"/>
                <w:szCs w:val="20"/>
                <w:lang w:val="en-GB" w:eastAsia="en-GB"/>
                <w:rPrChange w:id="228" w:author="Jack Watts" w:date="2021-04-12T20:29:00Z">
                  <w:rPr>
                    <w:ins w:id="229" w:author="Jack Watts" w:date="2021-04-09T21:00:00Z"/>
                    <w:rFonts w:ascii="Times New Roman" w:eastAsia="Times New Roman" w:hAnsi="Times New Roman" w:cs="Times New Roman"/>
                    <w:sz w:val="24"/>
                    <w:szCs w:val="24"/>
                    <w:lang w:val="en-GB" w:eastAsia="en-GB"/>
                  </w:rPr>
                </w:rPrChange>
              </w:rPr>
            </w:pPr>
            <w:ins w:id="230" w:author="Jack Watts" w:date="2021-04-09T21:00:00Z">
              <w:r w:rsidRPr="005E119E">
                <w:rPr>
                  <w:rFonts w:eastAsia="Times New Roman"/>
                  <w:color w:val="000000"/>
                  <w:sz w:val="20"/>
                  <w:szCs w:val="20"/>
                  <w:lang w:val="en-GB" w:eastAsia="en-GB"/>
                  <w:rPrChange w:id="231" w:author="Jack Watts" w:date="2021-04-12T20:29:00Z">
                    <w:rPr>
                      <w:rFonts w:ascii="Arial" w:eastAsia="Times New Roman" w:hAnsi="Arial" w:cs="Arial"/>
                      <w:color w:val="000000"/>
                      <w:sz w:val="16"/>
                      <w:szCs w:val="16"/>
                      <w:lang w:val="en-GB" w:eastAsia="en-GB"/>
                    </w:rPr>
                  </w:rPrChange>
                </w:rPr>
                <w:t>ContentKind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DE14761" w14:textId="77777777" w:rsidR="005E119E" w:rsidRPr="005E119E" w:rsidRDefault="005E119E" w:rsidP="006B3567">
            <w:pPr>
              <w:widowControl/>
              <w:spacing w:before="0" w:line="240" w:lineRule="auto"/>
              <w:jc w:val="center"/>
              <w:rPr>
                <w:ins w:id="233" w:author="Jack Watts" w:date="2021-04-09T21:00:00Z"/>
                <w:rFonts w:eastAsia="Times New Roman"/>
                <w:sz w:val="20"/>
                <w:szCs w:val="20"/>
                <w:lang w:val="en-GB" w:eastAsia="en-GB"/>
                <w:rPrChange w:id="234" w:author="Jack Watts" w:date="2021-04-12T20:29:00Z">
                  <w:rPr>
                    <w:ins w:id="235" w:author="Jack Watts" w:date="2021-04-09T21:00:00Z"/>
                    <w:rFonts w:ascii="Times New Roman" w:eastAsia="Times New Roman" w:hAnsi="Times New Roman" w:cs="Times New Roman"/>
                    <w:sz w:val="24"/>
                    <w:szCs w:val="24"/>
                    <w:lang w:val="en-GB" w:eastAsia="en-GB"/>
                  </w:rPr>
                </w:rPrChange>
              </w:rPr>
            </w:pPr>
            <w:ins w:id="236" w:author="Jack Watts" w:date="2021-04-09T21:00:00Z">
              <w:r w:rsidRPr="005E119E">
                <w:rPr>
                  <w:rFonts w:eastAsia="Times New Roman"/>
                  <w:color w:val="000000"/>
                  <w:sz w:val="20"/>
                  <w:szCs w:val="20"/>
                  <w:lang w:val="en-GB" w:eastAsia="en-GB"/>
                  <w:rPrChange w:id="237"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3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67C2AB5" w14:textId="77777777" w:rsidR="005E119E" w:rsidRPr="005E119E" w:rsidRDefault="005E119E" w:rsidP="006B3567">
            <w:pPr>
              <w:widowControl/>
              <w:spacing w:before="0" w:line="240" w:lineRule="auto"/>
              <w:jc w:val="center"/>
              <w:rPr>
                <w:ins w:id="239" w:author="Jack Watts" w:date="2021-04-09T21:00:00Z"/>
                <w:rFonts w:eastAsia="Times New Roman"/>
                <w:sz w:val="20"/>
                <w:szCs w:val="20"/>
                <w:lang w:val="en-GB" w:eastAsia="en-GB"/>
                <w:rPrChange w:id="240" w:author="Jack Watts" w:date="2021-04-12T20:29:00Z">
                  <w:rPr>
                    <w:ins w:id="241" w:author="Jack Watts" w:date="2021-04-09T21:00:00Z"/>
                    <w:rFonts w:ascii="Times New Roman" w:eastAsia="Times New Roman" w:hAnsi="Times New Roman" w:cs="Times New Roman"/>
                    <w:sz w:val="24"/>
                    <w:szCs w:val="24"/>
                    <w:lang w:val="en-GB" w:eastAsia="en-GB"/>
                  </w:rPr>
                </w:rPrChange>
              </w:rPr>
            </w:pPr>
            <w:ins w:id="242" w:author="Jack Watts" w:date="2021-04-09T21:00:00Z">
              <w:r w:rsidRPr="005E119E">
                <w:rPr>
                  <w:rFonts w:eastAsia="Times New Roman"/>
                  <w:color w:val="000000"/>
                  <w:sz w:val="20"/>
                  <w:szCs w:val="20"/>
                  <w:lang w:val="en-GB" w:eastAsia="en-GB"/>
                  <w:rPrChange w:id="243"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4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47F2CC3" w14:textId="77777777" w:rsidR="005E119E" w:rsidRPr="005E119E" w:rsidRDefault="005E119E" w:rsidP="006B3567">
            <w:pPr>
              <w:widowControl/>
              <w:spacing w:before="0" w:line="240" w:lineRule="auto"/>
              <w:rPr>
                <w:ins w:id="245" w:author="Jack Watts" w:date="2021-04-09T21:00:00Z"/>
                <w:rFonts w:eastAsia="Times New Roman"/>
                <w:sz w:val="20"/>
                <w:szCs w:val="20"/>
                <w:lang w:val="en-GB" w:eastAsia="en-GB"/>
                <w:rPrChange w:id="246" w:author="Jack Watts" w:date="2021-04-12T20:29:00Z">
                  <w:rPr>
                    <w:ins w:id="247" w:author="Jack Watts" w:date="2021-04-09T21:00:00Z"/>
                    <w:rFonts w:ascii="Times New Roman" w:eastAsia="Times New Roman" w:hAnsi="Times New Roman" w:cs="Times New Roman"/>
                    <w:sz w:val="24"/>
                    <w:szCs w:val="24"/>
                    <w:lang w:val="en-GB" w:eastAsia="en-GB"/>
                  </w:rPr>
                </w:rPrChange>
              </w:rPr>
            </w:pPr>
            <w:ins w:id="248" w:author="Jack Watts" w:date="2021-04-09T21:00:00Z">
              <w:r w:rsidRPr="005E119E">
                <w:rPr>
                  <w:rFonts w:eastAsia="Times New Roman"/>
                  <w:color w:val="000000"/>
                  <w:sz w:val="20"/>
                  <w:szCs w:val="20"/>
                  <w:lang w:val="en-GB" w:eastAsia="en-GB"/>
                  <w:rPrChange w:id="249"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E4E180" w14:textId="77777777" w:rsidR="005E119E" w:rsidRPr="005E119E" w:rsidRDefault="005E119E" w:rsidP="006B3567">
            <w:pPr>
              <w:widowControl/>
              <w:spacing w:before="0" w:line="240" w:lineRule="auto"/>
              <w:rPr>
                <w:ins w:id="251" w:author="Jack Watts" w:date="2021-04-09T21:00:00Z"/>
                <w:rFonts w:eastAsia="Times New Roman"/>
                <w:sz w:val="20"/>
                <w:szCs w:val="20"/>
                <w:lang w:val="en-GB" w:eastAsia="en-GB"/>
                <w:rPrChange w:id="252" w:author="Jack Watts" w:date="2021-04-12T20:29:00Z">
                  <w:rPr>
                    <w:ins w:id="253" w:author="Jack Watts" w:date="2021-04-09T21:00:00Z"/>
                    <w:rFonts w:ascii="Times New Roman" w:eastAsia="Times New Roman" w:hAnsi="Times New Roman" w:cs="Times New Roman"/>
                    <w:sz w:val="24"/>
                    <w:szCs w:val="24"/>
                    <w:lang w:val="en-GB" w:eastAsia="en-GB"/>
                  </w:rPr>
                </w:rPrChange>
              </w:rPr>
            </w:pPr>
            <w:ins w:id="254" w:author="Jack Watts" w:date="2021-04-09T21:00:00Z">
              <w:r w:rsidRPr="005E119E">
                <w:rPr>
                  <w:rFonts w:eastAsia="Times New Roman"/>
                  <w:color w:val="000000"/>
                  <w:sz w:val="20"/>
                  <w:szCs w:val="20"/>
                  <w:lang w:val="en-GB" w:eastAsia="en-GB"/>
                  <w:rPrChange w:id="255" w:author="Jack Watts" w:date="2021-04-12T20:29:00Z">
                    <w:rPr>
                      <w:rFonts w:ascii="Arial" w:eastAsia="Times New Roman" w:hAnsi="Arial" w:cs="Arial"/>
                      <w:color w:val="000000"/>
                      <w:sz w:val="16"/>
                      <w:szCs w:val="16"/>
                      <w:lang w:val="en-GB" w:eastAsia="en-GB"/>
                    </w:rPr>
                  </w:rPrChange>
                </w:rPr>
                <w:t>Unable to correctly categorize the content.</w:t>
              </w:r>
            </w:ins>
          </w:p>
        </w:tc>
      </w:tr>
      <w:tr w:rsidR="005E119E" w:rsidRPr="006B3567" w14:paraId="2916AD6D" w14:textId="77777777" w:rsidTr="005E119E">
        <w:trPr>
          <w:ins w:id="25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57"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BC78AE1" w14:textId="77777777" w:rsidR="005E119E" w:rsidRPr="005E119E" w:rsidRDefault="005E119E" w:rsidP="006B3567">
            <w:pPr>
              <w:widowControl/>
              <w:spacing w:before="0" w:line="240" w:lineRule="auto"/>
              <w:rPr>
                <w:ins w:id="258" w:author="Jack Watts" w:date="2021-04-09T21:00:00Z"/>
                <w:rFonts w:eastAsia="Times New Roman"/>
                <w:sz w:val="20"/>
                <w:szCs w:val="20"/>
                <w:lang w:val="en-GB" w:eastAsia="en-GB"/>
                <w:rPrChange w:id="259" w:author="Jack Watts" w:date="2021-04-12T20:29:00Z">
                  <w:rPr>
                    <w:ins w:id="260" w:author="Jack Watts" w:date="2021-04-09T21:00:00Z"/>
                    <w:rFonts w:ascii="Times New Roman" w:eastAsia="Times New Roman" w:hAnsi="Times New Roman" w:cs="Times New Roman"/>
                    <w:sz w:val="24"/>
                    <w:szCs w:val="24"/>
                    <w:lang w:val="en-GB" w:eastAsia="en-GB"/>
                  </w:rPr>
                </w:rPrChange>
              </w:rPr>
            </w:pPr>
            <w:ins w:id="261" w:author="Jack Watts" w:date="2021-04-09T21:00:00Z">
              <w:r w:rsidRPr="005E119E">
                <w:rPr>
                  <w:rFonts w:eastAsia="Times New Roman"/>
                  <w:color w:val="000000"/>
                  <w:sz w:val="20"/>
                  <w:szCs w:val="20"/>
                  <w:lang w:val="en-GB" w:eastAsia="en-GB"/>
                  <w:rPrChange w:id="262"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127C0FE" w14:textId="77777777" w:rsidR="005E119E" w:rsidRPr="005E119E" w:rsidRDefault="005E119E" w:rsidP="006B3567">
            <w:pPr>
              <w:widowControl/>
              <w:spacing w:before="0" w:line="240" w:lineRule="auto"/>
              <w:jc w:val="center"/>
              <w:rPr>
                <w:ins w:id="264" w:author="Jack Watts" w:date="2021-04-09T21:00:00Z"/>
                <w:rFonts w:eastAsia="Times New Roman"/>
                <w:sz w:val="20"/>
                <w:szCs w:val="20"/>
                <w:lang w:val="en-GB" w:eastAsia="en-GB"/>
                <w:rPrChange w:id="265" w:author="Jack Watts" w:date="2021-04-12T20:29:00Z">
                  <w:rPr>
                    <w:ins w:id="266" w:author="Jack Watts" w:date="2021-04-09T21:00:00Z"/>
                    <w:rFonts w:ascii="Times New Roman" w:eastAsia="Times New Roman" w:hAnsi="Times New Roman" w:cs="Times New Roman"/>
                    <w:sz w:val="24"/>
                    <w:szCs w:val="24"/>
                    <w:lang w:val="en-GB" w:eastAsia="en-GB"/>
                  </w:rPr>
                </w:rPrChange>
              </w:rPr>
            </w:pPr>
            <w:ins w:id="267" w:author="Jack Watts" w:date="2021-04-09T21:00:00Z">
              <w:r w:rsidRPr="005E119E">
                <w:rPr>
                  <w:rFonts w:eastAsia="Times New Roman"/>
                  <w:color w:val="000000"/>
                  <w:sz w:val="20"/>
                  <w:szCs w:val="20"/>
                  <w:lang w:val="en-GB" w:eastAsia="en-GB"/>
                  <w:rPrChange w:id="268"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6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D238F4A" w14:textId="77777777" w:rsidR="005E119E" w:rsidRPr="005E119E" w:rsidRDefault="005E119E" w:rsidP="006B3567">
            <w:pPr>
              <w:widowControl/>
              <w:spacing w:before="0" w:line="240" w:lineRule="auto"/>
              <w:jc w:val="center"/>
              <w:rPr>
                <w:ins w:id="270" w:author="Jack Watts" w:date="2021-04-09T21:00:00Z"/>
                <w:rFonts w:eastAsia="Times New Roman"/>
                <w:sz w:val="20"/>
                <w:szCs w:val="20"/>
                <w:lang w:val="en-GB" w:eastAsia="en-GB"/>
                <w:rPrChange w:id="271" w:author="Jack Watts" w:date="2021-04-12T20:29:00Z">
                  <w:rPr>
                    <w:ins w:id="272" w:author="Jack Watts" w:date="2021-04-09T21:00:00Z"/>
                    <w:rFonts w:ascii="Times New Roman" w:eastAsia="Times New Roman" w:hAnsi="Times New Roman" w:cs="Times New Roman"/>
                    <w:sz w:val="24"/>
                    <w:szCs w:val="24"/>
                    <w:lang w:val="en-GB" w:eastAsia="en-GB"/>
                  </w:rPr>
                </w:rPrChange>
              </w:rPr>
            </w:pPr>
            <w:ins w:id="273" w:author="Jack Watts" w:date="2021-04-09T21:00:00Z">
              <w:r w:rsidRPr="005E119E">
                <w:rPr>
                  <w:rFonts w:eastAsia="Times New Roman"/>
                  <w:color w:val="000000"/>
                  <w:sz w:val="20"/>
                  <w:szCs w:val="20"/>
                  <w:lang w:val="en-GB" w:eastAsia="en-GB"/>
                  <w:rPrChange w:id="274"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7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3CDA82" w14:textId="77777777" w:rsidR="005E119E" w:rsidRPr="005E119E" w:rsidRDefault="005E119E" w:rsidP="006B3567">
            <w:pPr>
              <w:widowControl/>
              <w:spacing w:before="0" w:line="240" w:lineRule="auto"/>
              <w:rPr>
                <w:ins w:id="276" w:author="Jack Watts" w:date="2021-04-09T21:00:00Z"/>
                <w:rFonts w:eastAsia="Times New Roman"/>
                <w:sz w:val="20"/>
                <w:szCs w:val="20"/>
                <w:lang w:val="en-GB" w:eastAsia="en-GB"/>
                <w:rPrChange w:id="277" w:author="Jack Watts" w:date="2021-04-12T20:29:00Z">
                  <w:rPr>
                    <w:ins w:id="278" w:author="Jack Watts" w:date="2021-04-09T21:00:00Z"/>
                    <w:rFonts w:ascii="Times New Roman" w:eastAsia="Times New Roman" w:hAnsi="Times New Roman" w:cs="Times New Roman"/>
                    <w:sz w:val="24"/>
                    <w:szCs w:val="24"/>
                    <w:lang w:val="en-GB" w:eastAsia="en-GB"/>
                  </w:rPr>
                </w:rPrChange>
              </w:rPr>
            </w:pPr>
            <w:ins w:id="279" w:author="Jack Watts" w:date="2021-04-09T21:00:00Z">
              <w:r w:rsidRPr="005E119E">
                <w:rPr>
                  <w:rFonts w:eastAsia="Times New Roman"/>
                  <w:color w:val="000000"/>
                  <w:sz w:val="20"/>
                  <w:szCs w:val="20"/>
                  <w:lang w:val="en-GB" w:eastAsia="en-GB"/>
                  <w:rPrChange w:id="280" w:author="Jack Watts" w:date="2021-04-12T20:29:00Z">
                    <w:rPr>
                      <w:rFonts w:ascii="Arial" w:eastAsia="Times New Roman" w:hAnsi="Arial" w:cs="Arial"/>
                      <w:color w:val="000000"/>
                      <w:sz w:val="16"/>
                      <w:szCs w:val="16"/>
                      <w:lang w:val="en-GB" w:eastAsia="en-GB"/>
                    </w:rPr>
                  </w:rPrChange>
                </w:rPr>
                <w:t>CompositionPlaylist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9771C9" w14:textId="77777777" w:rsidR="005E119E" w:rsidRPr="005E119E" w:rsidRDefault="005E119E" w:rsidP="006B3567">
            <w:pPr>
              <w:widowControl/>
              <w:spacing w:before="0" w:line="240" w:lineRule="auto"/>
              <w:rPr>
                <w:ins w:id="282" w:author="Jack Watts" w:date="2021-04-09T21:00:00Z"/>
                <w:rFonts w:eastAsia="Times New Roman"/>
                <w:sz w:val="20"/>
                <w:szCs w:val="20"/>
                <w:lang w:val="en-GB" w:eastAsia="en-GB"/>
                <w:rPrChange w:id="283" w:author="Jack Watts" w:date="2021-04-12T20:29:00Z">
                  <w:rPr>
                    <w:ins w:id="284" w:author="Jack Watts" w:date="2021-04-09T21:00:00Z"/>
                    <w:rFonts w:ascii="Times New Roman" w:eastAsia="Times New Roman" w:hAnsi="Times New Roman" w:cs="Times New Roman"/>
                    <w:sz w:val="24"/>
                    <w:szCs w:val="24"/>
                    <w:lang w:val="en-GB" w:eastAsia="en-GB"/>
                  </w:rPr>
                </w:rPrChange>
              </w:rPr>
            </w:pPr>
            <w:ins w:id="285" w:author="Jack Watts" w:date="2021-04-09T21:00:00Z">
              <w:r w:rsidRPr="005E119E">
                <w:rPr>
                  <w:rFonts w:eastAsia="Times New Roman"/>
                  <w:color w:val="000000"/>
                  <w:sz w:val="20"/>
                  <w:szCs w:val="20"/>
                  <w:lang w:val="en-GB" w:eastAsia="en-GB"/>
                  <w:rPrChange w:id="286" w:author="Jack Watts" w:date="2021-04-12T20:29:00Z">
                    <w:rPr>
                      <w:rFonts w:ascii="Arial" w:eastAsia="Times New Roman" w:hAnsi="Arial" w:cs="Arial"/>
                      <w:color w:val="000000"/>
                      <w:sz w:val="16"/>
                      <w:szCs w:val="16"/>
                      <w:lang w:val="en-GB" w:eastAsia="en-GB"/>
                    </w:rPr>
                  </w:rPrChange>
                </w:rPr>
                <w:t>Incorrect description of the composition.</w:t>
              </w:r>
            </w:ins>
          </w:p>
        </w:tc>
      </w:tr>
      <w:tr w:rsidR="005E119E" w:rsidRPr="006B3567" w14:paraId="4F10E2E1" w14:textId="77777777" w:rsidTr="005E119E">
        <w:trPr>
          <w:ins w:id="28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88"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607ED16" w14:textId="77777777" w:rsidR="005E119E" w:rsidRPr="005E119E" w:rsidRDefault="005E119E" w:rsidP="006B3567">
            <w:pPr>
              <w:widowControl/>
              <w:spacing w:before="0" w:line="240" w:lineRule="auto"/>
              <w:rPr>
                <w:ins w:id="289" w:author="Jack Watts" w:date="2021-04-09T21:00:00Z"/>
                <w:rFonts w:eastAsia="Times New Roman"/>
                <w:sz w:val="20"/>
                <w:szCs w:val="20"/>
                <w:lang w:val="en-GB" w:eastAsia="en-GB"/>
                <w:rPrChange w:id="290" w:author="Jack Watts" w:date="2021-04-12T20:29:00Z">
                  <w:rPr>
                    <w:ins w:id="291" w:author="Jack Watts" w:date="2021-04-09T21:00:00Z"/>
                    <w:rFonts w:ascii="Times New Roman" w:eastAsia="Times New Roman" w:hAnsi="Times New Roman" w:cs="Times New Roman"/>
                    <w:sz w:val="24"/>
                    <w:szCs w:val="24"/>
                    <w:lang w:val="en-GB" w:eastAsia="en-GB"/>
                  </w:rPr>
                </w:rPrChange>
              </w:rPr>
            </w:pPr>
            <w:ins w:id="292" w:author="Jack Watts" w:date="2021-04-09T21:00:00Z">
              <w:r w:rsidRPr="005E119E">
                <w:rPr>
                  <w:rFonts w:eastAsia="Times New Roman"/>
                  <w:color w:val="000000"/>
                  <w:sz w:val="20"/>
                  <w:szCs w:val="20"/>
                  <w:lang w:val="en-GB" w:eastAsia="en-GB"/>
                  <w:rPrChange w:id="293" w:author="Jack Watts" w:date="2021-04-12T20:29:00Z">
                    <w:rPr>
                      <w:rFonts w:ascii="Arial" w:eastAsia="Times New Roman" w:hAnsi="Arial" w:cs="Arial"/>
                      <w:color w:val="000000"/>
                      <w:sz w:val="16"/>
                      <w:szCs w:val="16"/>
                      <w:lang w:val="en-GB" w:eastAsia="en-GB"/>
                    </w:rPr>
                  </w:rPrChange>
                </w:rPr>
                <w:t>Id</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29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1F5190" w14:textId="77777777" w:rsidR="005E119E" w:rsidRPr="005E119E" w:rsidRDefault="005E119E" w:rsidP="006B3567">
            <w:pPr>
              <w:widowControl/>
              <w:spacing w:before="0" w:line="240" w:lineRule="auto"/>
              <w:jc w:val="center"/>
              <w:rPr>
                <w:ins w:id="295" w:author="Jack Watts" w:date="2021-04-09T21:00:00Z"/>
                <w:rFonts w:eastAsia="Times New Roman"/>
                <w:sz w:val="20"/>
                <w:szCs w:val="20"/>
                <w:lang w:val="en-GB" w:eastAsia="en-GB"/>
                <w:rPrChange w:id="296" w:author="Jack Watts" w:date="2021-04-12T20:29:00Z">
                  <w:rPr>
                    <w:ins w:id="297" w:author="Jack Watts" w:date="2021-04-09T21:00:00Z"/>
                    <w:rFonts w:ascii="Times New Roman" w:eastAsia="Times New Roman" w:hAnsi="Times New Roman" w:cs="Times New Roman"/>
                    <w:sz w:val="24"/>
                    <w:szCs w:val="24"/>
                    <w:lang w:val="en-GB" w:eastAsia="en-GB"/>
                  </w:rPr>
                </w:rPrChange>
              </w:rPr>
            </w:pPr>
            <w:ins w:id="298" w:author="Jack Watts" w:date="2021-04-09T21:00:00Z">
              <w:r w:rsidRPr="005E119E">
                <w:rPr>
                  <w:rFonts w:eastAsia="Times New Roman"/>
                  <w:color w:val="000000"/>
                  <w:sz w:val="20"/>
                  <w:szCs w:val="20"/>
                  <w:lang w:val="en-GB" w:eastAsia="en-GB"/>
                  <w:rPrChange w:id="299"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188E2B9" w14:textId="77777777" w:rsidR="005E119E" w:rsidRPr="005E119E" w:rsidRDefault="005E119E" w:rsidP="006B3567">
            <w:pPr>
              <w:widowControl/>
              <w:spacing w:before="0" w:line="240" w:lineRule="auto"/>
              <w:jc w:val="center"/>
              <w:rPr>
                <w:ins w:id="301" w:author="Jack Watts" w:date="2021-04-09T21:00:00Z"/>
                <w:rFonts w:eastAsia="Times New Roman"/>
                <w:sz w:val="20"/>
                <w:szCs w:val="20"/>
                <w:lang w:val="en-GB" w:eastAsia="en-GB"/>
                <w:rPrChange w:id="302" w:author="Jack Watts" w:date="2021-04-12T20:29:00Z">
                  <w:rPr>
                    <w:ins w:id="303" w:author="Jack Watts" w:date="2021-04-09T21:00:00Z"/>
                    <w:rFonts w:ascii="Times New Roman" w:eastAsia="Times New Roman" w:hAnsi="Times New Roman" w:cs="Times New Roman"/>
                    <w:sz w:val="24"/>
                    <w:szCs w:val="24"/>
                    <w:lang w:val="en-GB" w:eastAsia="en-GB"/>
                  </w:rPr>
                </w:rPrChange>
              </w:rPr>
            </w:pPr>
            <w:ins w:id="304" w:author="Jack Watts" w:date="2021-04-09T21:00:00Z">
              <w:r w:rsidRPr="005E119E">
                <w:rPr>
                  <w:rFonts w:eastAsia="Times New Roman"/>
                  <w:color w:val="000000"/>
                  <w:sz w:val="20"/>
                  <w:szCs w:val="20"/>
                  <w:lang w:val="en-GB" w:eastAsia="en-GB"/>
                  <w:rPrChange w:id="305"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0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6E8BC8" w14:textId="77777777" w:rsidR="005E119E" w:rsidRPr="005E119E" w:rsidRDefault="005E119E" w:rsidP="006B3567">
            <w:pPr>
              <w:widowControl/>
              <w:spacing w:before="0" w:line="240" w:lineRule="auto"/>
              <w:rPr>
                <w:ins w:id="307" w:author="Jack Watts" w:date="2021-04-09T21:00:00Z"/>
                <w:rFonts w:eastAsia="Times New Roman"/>
                <w:sz w:val="20"/>
                <w:szCs w:val="20"/>
                <w:lang w:val="en-GB" w:eastAsia="en-GB"/>
                <w:rPrChange w:id="308" w:author="Jack Watts" w:date="2021-04-12T20:29:00Z">
                  <w:rPr>
                    <w:ins w:id="309" w:author="Jack Watts" w:date="2021-04-09T21:00:00Z"/>
                    <w:rFonts w:ascii="Times New Roman" w:eastAsia="Times New Roman" w:hAnsi="Times New Roman" w:cs="Times New Roman"/>
                    <w:sz w:val="24"/>
                    <w:szCs w:val="24"/>
                    <w:lang w:val="en-GB" w:eastAsia="en-GB"/>
                  </w:rPr>
                </w:rPrChange>
              </w:rPr>
            </w:pPr>
            <w:ins w:id="310" w:author="Jack Watts" w:date="2021-04-09T21:00:00Z">
              <w:r w:rsidRPr="005E119E">
                <w:rPr>
                  <w:rFonts w:eastAsia="Times New Roman"/>
                  <w:color w:val="000000"/>
                  <w:sz w:val="20"/>
                  <w:szCs w:val="20"/>
                  <w:lang w:val="en-GB" w:eastAsia="en-GB"/>
                  <w:rPrChange w:id="311" w:author="Jack Watts" w:date="2021-04-12T20:29:00Z">
                    <w:rPr>
                      <w:rFonts w:ascii="Arial" w:eastAsia="Times New Roman" w:hAnsi="Arial" w:cs="Arial"/>
                      <w:color w:val="000000"/>
                      <w:sz w:val="16"/>
                      <w:szCs w:val="16"/>
                      <w:lang w:val="en-GB" w:eastAsia="en-GB"/>
                    </w:rPr>
                  </w:rPrChange>
                </w:rPr>
                <w:t>ContentVersion</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AF53073" w14:textId="77777777" w:rsidR="005E119E" w:rsidRPr="005E119E" w:rsidRDefault="005E119E" w:rsidP="006B3567">
            <w:pPr>
              <w:widowControl/>
              <w:spacing w:before="0" w:line="240" w:lineRule="auto"/>
              <w:rPr>
                <w:ins w:id="313" w:author="Jack Watts" w:date="2021-04-09T21:00:00Z"/>
                <w:rFonts w:eastAsia="Times New Roman"/>
                <w:sz w:val="20"/>
                <w:szCs w:val="20"/>
                <w:lang w:val="en-GB" w:eastAsia="en-GB"/>
                <w:rPrChange w:id="314" w:author="Jack Watts" w:date="2021-04-12T20:29:00Z">
                  <w:rPr>
                    <w:ins w:id="315" w:author="Jack Watts" w:date="2021-04-09T21:00:00Z"/>
                    <w:rFonts w:ascii="Times New Roman" w:eastAsia="Times New Roman" w:hAnsi="Times New Roman" w:cs="Times New Roman"/>
                    <w:sz w:val="24"/>
                    <w:szCs w:val="24"/>
                    <w:lang w:val="en-GB" w:eastAsia="en-GB"/>
                  </w:rPr>
                </w:rPrChange>
              </w:rPr>
            </w:pPr>
            <w:ins w:id="316" w:author="Jack Watts" w:date="2021-04-09T21:00:00Z">
              <w:r w:rsidRPr="005E119E">
                <w:rPr>
                  <w:rFonts w:eastAsia="Times New Roman"/>
                  <w:color w:val="000000"/>
                  <w:sz w:val="20"/>
                  <w:szCs w:val="20"/>
                  <w:lang w:val="en-GB" w:eastAsia="en-GB"/>
                  <w:rPrChange w:id="317" w:author="Jack Watts" w:date="2021-04-12T20:29:00Z">
                    <w:rPr>
                      <w:rFonts w:ascii="Arial" w:eastAsia="Times New Roman" w:hAnsi="Arial" w:cs="Arial"/>
                      <w:color w:val="000000"/>
                      <w:sz w:val="16"/>
                      <w:szCs w:val="16"/>
                      <w:lang w:val="en-GB" w:eastAsia="en-GB"/>
                    </w:rPr>
                  </w:rPrChange>
                </w:rPr>
                <w:t>Unable to properly identify the content of the composition.</w:t>
              </w:r>
            </w:ins>
          </w:p>
        </w:tc>
      </w:tr>
      <w:tr w:rsidR="005E119E" w:rsidRPr="006B3567" w14:paraId="4C6BF6F4" w14:textId="77777777" w:rsidTr="005E119E">
        <w:trPr>
          <w:ins w:id="31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19"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5DCC188" w14:textId="77777777" w:rsidR="005E119E" w:rsidRPr="005E119E" w:rsidRDefault="005E119E" w:rsidP="006B3567">
            <w:pPr>
              <w:widowControl/>
              <w:spacing w:before="0" w:line="240" w:lineRule="auto"/>
              <w:rPr>
                <w:ins w:id="320" w:author="Jack Watts" w:date="2021-04-09T21:00:00Z"/>
                <w:rFonts w:eastAsia="Times New Roman"/>
                <w:sz w:val="20"/>
                <w:szCs w:val="20"/>
                <w:lang w:val="en-GB" w:eastAsia="en-GB"/>
                <w:rPrChange w:id="321" w:author="Jack Watts" w:date="2021-04-12T20:29:00Z">
                  <w:rPr>
                    <w:ins w:id="322" w:author="Jack Watts" w:date="2021-04-09T21:00:00Z"/>
                    <w:rFonts w:ascii="Times New Roman" w:eastAsia="Times New Roman" w:hAnsi="Times New Roman" w:cs="Times New Roman"/>
                    <w:sz w:val="24"/>
                    <w:szCs w:val="24"/>
                    <w:lang w:val="en-GB" w:eastAsia="en-GB"/>
                  </w:rPr>
                </w:rPrChange>
              </w:rPr>
            </w:pPr>
            <w:ins w:id="323" w:author="Jack Watts" w:date="2021-04-09T21:00:00Z">
              <w:r w:rsidRPr="005E119E">
                <w:rPr>
                  <w:rFonts w:eastAsia="Times New Roman"/>
                  <w:color w:val="000000"/>
                  <w:sz w:val="20"/>
                  <w:szCs w:val="20"/>
                  <w:lang w:val="en-GB" w:eastAsia="en-GB"/>
                  <w:rPrChange w:id="324" w:author="Jack Watts" w:date="2021-04-12T20:29:00Z">
                    <w:rPr>
                      <w:rFonts w:ascii="Arial" w:eastAsia="Times New Roman" w:hAnsi="Arial" w:cs="Arial"/>
                      <w:color w:val="000000"/>
                      <w:sz w:val="16"/>
                      <w:szCs w:val="16"/>
                      <w:lang w:val="en-GB" w:eastAsia="en-GB"/>
                    </w:rPr>
                  </w:rPrChange>
                </w:rPr>
                <w:t>LabelText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2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0F9588C" w14:textId="77777777" w:rsidR="005E119E" w:rsidRPr="005E119E" w:rsidRDefault="005E119E" w:rsidP="006B3567">
            <w:pPr>
              <w:widowControl/>
              <w:spacing w:before="0" w:line="240" w:lineRule="auto"/>
              <w:jc w:val="center"/>
              <w:rPr>
                <w:ins w:id="326" w:author="Jack Watts" w:date="2021-04-09T21:00:00Z"/>
                <w:rFonts w:eastAsia="Times New Roman"/>
                <w:sz w:val="20"/>
                <w:szCs w:val="20"/>
                <w:lang w:val="en-GB" w:eastAsia="en-GB"/>
                <w:rPrChange w:id="327" w:author="Jack Watts" w:date="2021-04-12T20:29:00Z">
                  <w:rPr>
                    <w:ins w:id="328" w:author="Jack Watts" w:date="2021-04-09T21:00:00Z"/>
                    <w:rFonts w:ascii="Times New Roman" w:eastAsia="Times New Roman" w:hAnsi="Times New Roman" w:cs="Times New Roman"/>
                    <w:sz w:val="24"/>
                    <w:szCs w:val="24"/>
                    <w:lang w:val="en-GB" w:eastAsia="en-GB"/>
                  </w:rPr>
                </w:rPrChange>
              </w:rPr>
            </w:pPr>
            <w:ins w:id="329" w:author="Jack Watts" w:date="2021-04-09T21:00:00Z">
              <w:r w:rsidRPr="005E119E">
                <w:rPr>
                  <w:rFonts w:eastAsia="Times New Roman"/>
                  <w:color w:val="000000"/>
                  <w:sz w:val="20"/>
                  <w:szCs w:val="20"/>
                  <w:lang w:val="en-GB" w:eastAsia="en-GB"/>
                  <w:rPrChange w:id="330"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8C6BA0B" w14:textId="77777777" w:rsidR="005E119E" w:rsidRPr="005E119E" w:rsidRDefault="005E119E" w:rsidP="006B3567">
            <w:pPr>
              <w:widowControl/>
              <w:spacing w:before="0" w:line="240" w:lineRule="auto"/>
              <w:jc w:val="center"/>
              <w:rPr>
                <w:ins w:id="332" w:author="Jack Watts" w:date="2021-04-09T21:00:00Z"/>
                <w:rFonts w:eastAsia="Times New Roman"/>
                <w:sz w:val="20"/>
                <w:szCs w:val="20"/>
                <w:lang w:val="en-GB" w:eastAsia="en-GB"/>
                <w:rPrChange w:id="333" w:author="Jack Watts" w:date="2021-04-12T20:29:00Z">
                  <w:rPr>
                    <w:ins w:id="334" w:author="Jack Watts" w:date="2021-04-09T21:00:00Z"/>
                    <w:rFonts w:ascii="Times New Roman" w:eastAsia="Times New Roman" w:hAnsi="Times New Roman" w:cs="Times New Roman"/>
                    <w:sz w:val="24"/>
                    <w:szCs w:val="24"/>
                    <w:lang w:val="en-GB" w:eastAsia="en-GB"/>
                  </w:rPr>
                </w:rPrChange>
              </w:rPr>
            </w:pPr>
            <w:ins w:id="335" w:author="Jack Watts" w:date="2021-04-09T21:00:00Z">
              <w:r w:rsidRPr="005E119E">
                <w:rPr>
                  <w:rFonts w:eastAsia="Times New Roman"/>
                  <w:color w:val="000000"/>
                  <w:sz w:val="20"/>
                  <w:szCs w:val="20"/>
                  <w:lang w:val="en-GB" w:eastAsia="en-GB"/>
                  <w:rPrChange w:id="336"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3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DC00E8" w14:textId="52F07E59" w:rsidR="005E119E" w:rsidRPr="005E119E" w:rsidRDefault="005E119E" w:rsidP="006B3567">
            <w:pPr>
              <w:widowControl/>
              <w:spacing w:before="0" w:line="240" w:lineRule="auto"/>
              <w:rPr>
                <w:ins w:id="338" w:author="Jack Watts" w:date="2021-04-09T21:00:00Z"/>
                <w:rFonts w:eastAsia="Times New Roman"/>
                <w:sz w:val="20"/>
                <w:szCs w:val="20"/>
                <w:lang w:val="en-GB" w:eastAsia="en-GB"/>
                <w:rPrChange w:id="339" w:author="Jack Watts" w:date="2021-04-12T20:29:00Z">
                  <w:rPr>
                    <w:ins w:id="340" w:author="Jack Watts" w:date="2021-04-09T21:00:00Z"/>
                    <w:rFonts w:ascii="Times New Roman" w:eastAsia="Times New Roman" w:hAnsi="Times New Roman" w:cs="Times New Roman"/>
                    <w:sz w:val="24"/>
                    <w:szCs w:val="24"/>
                    <w:lang w:val="en-GB" w:eastAsia="en-GB"/>
                  </w:rPr>
                </w:rPrChange>
              </w:rPr>
            </w:pPr>
            <w:ins w:id="341" w:author="Jack Watts" w:date="2021-04-09T21:00:00Z">
              <w:del w:id="342" w:author="Jack Watts" w:date="2021-04-12T20:29:00Z">
                <w:r w:rsidRPr="005E119E" w:rsidDel="005E119E">
                  <w:rPr>
                    <w:rFonts w:eastAsia="Times New Roman"/>
                    <w:color w:val="000000"/>
                    <w:sz w:val="20"/>
                    <w:szCs w:val="20"/>
                    <w:lang w:val="en-GB" w:eastAsia="en-GB"/>
                    <w:rPrChange w:id="343" w:author="Jack Watts" w:date="2021-04-12T20:29:00Z">
                      <w:rPr>
                        <w:rFonts w:ascii="Arial" w:eastAsia="Times New Roman" w:hAnsi="Arial" w:cs="Arial"/>
                        <w:color w:val="000000"/>
                        <w:sz w:val="16"/>
                        <w:szCs w:val="16"/>
                        <w:lang w:val="en-GB" w:eastAsia="en-GB"/>
                      </w:rPr>
                    </w:rPrChange>
                  </w:rPr>
                  <w:delText>ContentVersion</w:delText>
                </w:r>
              </w:del>
            </w:ins>
            <w:ins w:id="344" w:author="Jack Watts" w:date="2021-04-12T20:29:00Z">
              <w:r w:rsidRPr="005E119E">
                <w:rPr>
                  <w:rFonts w:eastAsia="Times New Roman"/>
                  <w:color w:val="000000"/>
                  <w:sz w:val="20"/>
                  <w:szCs w:val="20"/>
                  <w:lang w:val="en-GB" w:eastAsia="en-GB"/>
                </w:rPr>
                <w:t>Content Version</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4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51B6DA5" w14:textId="77777777" w:rsidR="005E119E" w:rsidRPr="005E119E" w:rsidRDefault="005E119E" w:rsidP="006B3567">
            <w:pPr>
              <w:widowControl/>
              <w:spacing w:before="0" w:line="240" w:lineRule="auto"/>
              <w:rPr>
                <w:ins w:id="346" w:author="Jack Watts" w:date="2021-04-09T21:00:00Z"/>
                <w:rFonts w:eastAsia="Times New Roman"/>
                <w:sz w:val="20"/>
                <w:szCs w:val="20"/>
                <w:lang w:val="en-GB" w:eastAsia="en-GB"/>
                <w:rPrChange w:id="347" w:author="Jack Watts" w:date="2021-04-12T20:29:00Z">
                  <w:rPr>
                    <w:ins w:id="348" w:author="Jack Watts" w:date="2021-04-09T21:00:00Z"/>
                    <w:rFonts w:ascii="Times New Roman" w:eastAsia="Times New Roman" w:hAnsi="Times New Roman" w:cs="Times New Roman"/>
                    <w:sz w:val="24"/>
                    <w:szCs w:val="24"/>
                    <w:lang w:val="en-GB" w:eastAsia="en-GB"/>
                  </w:rPr>
                </w:rPrChange>
              </w:rPr>
            </w:pPr>
            <w:ins w:id="349" w:author="Jack Watts" w:date="2021-04-09T21:00:00Z">
              <w:r w:rsidRPr="005E119E">
                <w:rPr>
                  <w:rFonts w:eastAsia="Times New Roman"/>
                  <w:color w:val="000000"/>
                  <w:sz w:val="20"/>
                  <w:szCs w:val="20"/>
                  <w:lang w:val="en-GB" w:eastAsia="en-GB"/>
                  <w:rPrChange w:id="350" w:author="Jack Watts" w:date="2021-04-12T20:29:00Z">
                    <w:rPr>
                      <w:rFonts w:ascii="Arial" w:eastAsia="Times New Roman" w:hAnsi="Arial" w:cs="Arial"/>
                      <w:color w:val="000000"/>
                      <w:sz w:val="16"/>
                      <w:szCs w:val="16"/>
                      <w:lang w:val="en-GB" w:eastAsia="en-GB"/>
                    </w:rPr>
                  </w:rPrChange>
                </w:rPr>
                <w:t>Inaccurate description of the content.</w:t>
              </w:r>
            </w:ins>
          </w:p>
        </w:tc>
      </w:tr>
      <w:tr w:rsidR="005E119E" w:rsidRPr="006B3567" w14:paraId="21B9AA88" w14:textId="77777777" w:rsidTr="005E119E">
        <w:trPr>
          <w:ins w:id="35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2"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EDD72A" w14:textId="77777777" w:rsidR="005E119E" w:rsidRPr="005E119E" w:rsidRDefault="005E119E" w:rsidP="006B3567">
            <w:pPr>
              <w:widowControl/>
              <w:spacing w:before="0" w:line="240" w:lineRule="auto"/>
              <w:rPr>
                <w:ins w:id="353" w:author="Jack Watts" w:date="2021-04-09T21:00:00Z"/>
                <w:rFonts w:eastAsia="Times New Roman"/>
                <w:sz w:val="20"/>
                <w:szCs w:val="20"/>
                <w:lang w:val="en-GB" w:eastAsia="en-GB"/>
                <w:rPrChange w:id="354" w:author="Jack Watts" w:date="2021-04-12T20:29:00Z">
                  <w:rPr>
                    <w:ins w:id="355" w:author="Jack Watts" w:date="2021-04-09T21:00:00Z"/>
                    <w:rFonts w:ascii="Times New Roman" w:eastAsia="Times New Roman" w:hAnsi="Times New Roman" w:cs="Times New Roman"/>
                    <w:sz w:val="24"/>
                    <w:szCs w:val="24"/>
                    <w:lang w:val="en-GB" w:eastAsia="en-GB"/>
                  </w:rPr>
                </w:rPrChange>
              </w:rPr>
            </w:pPr>
            <w:ins w:id="356" w:author="Jack Watts" w:date="2021-04-09T21:00:00Z">
              <w:r w:rsidRPr="005E119E">
                <w:rPr>
                  <w:rFonts w:eastAsia="Times New Roman"/>
                  <w:color w:val="000000"/>
                  <w:sz w:val="20"/>
                  <w:szCs w:val="20"/>
                  <w:lang w:val="en-GB" w:eastAsia="en-GB"/>
                  <w:rPrChange w:id="357"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5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3644F03" w14:textId="77777777" w:rsidR="005E119E" w:rsidRPr="005E119E" w:rsidRDefault="005E119E" w:rsidP="006B3567">
            <w:pPr>
              <w:widowControl/>
              <w:spacing w:before="0" w:line="240" w:lineRule="auto"/>
              <w:jc w:val="center"/>
              <w:rPr>
                <w:ins w:id="359" w:author="Jack Watts" w:date="2021-04-09T21:00:00Z"/>
                <w:rFonts w:eastAsia="Times New Roman"/>
                <w:sz w:val="20"/>
                <w:szCs w:val="20"/>
                <w:lang w:val="en-GB" w:eastAsia="en-GB"/>
                <w:rPrChange w:id="360" w:author="Jack Watts" w:date="2021-04-12T20:29:00Z">
                  <w:rPr>
                    <w:ins w:id="361" w:author="Jack Watts" w:date="2021-04-09T21:00:00Z"/>
                    <w:rFonts w:ascii="Times New Roman" w:eastAsia="Times New Roman" w:hAnsi="Times New Roman" w:cs="Times New Roman"/>
                    <w:sz w:val="24"/>
                    <w:szCs w:val="24"/>
                    <w:lang w:val="en-GB" w:eastAsia="en-GB"/>
                  </w:rPr>
                </w:rPrChange>
              </w:rPr>
            </w:pPr>
            <w:ins w:id="362" w:author="Jack Watts" w:date="2021-04-09T21:00:00Z">
              <w:r w:rsidRPr="005E119E">
                <w:rPr>
                  <w:rFonts w:eastAsia="Times New Roman"/>
                  <w:color w:val="000000"/>
                  <w:sz w:val="20"/>
                  <w:szCs w:val="20"/>
                  <w:lang w:val="en-GB" w:eastAsia="en-GB"/>
                  <w:rPrChange w:id="363"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6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A37D706" w14:textId="77777777" w:rsidR="005E119E" w:rsidRPr="005E119E" w:rsidRDefault="005E119E" w:rsidP="006B3567">
            <w:pPr>
              <w:widowControl/>
              <w:spacing w:before="0" w:line="240" w:lineRule="auto"/>
              <w:jc w:val="center"/>
              <w:rPr>
                <w:ins w:id="365" w:author="Jack Watts" w:date="2021-04-09T21:00:00Z"/>
                <w:rFonts w:eastAsia="Times New Roman"/>
                <w:sz w:val="20"/>
                <w:szCs w:val="20"/>
                <w:lang w:val="en-GB" w:eastAsia="en-GB"/>
                <w:rPrChange w:id="366" w:author="Jack Watts" w:date="2021-04-12T20:29:00Z">
                  <w:rPr>
                    <w:ins w:id="367" w:author="Jack Watts" w:date="2021-04-09T21:00:00Z"/>
                    <w:rFonts w:ascii="Times New Roman" w:eastAsia="Times New Roman" w:hAnsi="Times New Roman" w:cs="Times New Roman"/>
                    <w:sz w:val="24"/>
                    <w:szCs w:val="24"/>
                    <w:lang w:val="en-GB" w:eastAsia="en-GB"/>
                  </w:rPr>
                </w:rPrChange>
              </w:rPr>
            </w:pPr>
            <w:ins w:id="368" w:author="Jack Watts" w:date="2021-04-09T21:00:00Z">
              <w:r w:rsidRPr="005E119E">
                <w:rPr>
                  <w:rFonts w:eastAsia="Times New Roman"/>
                  <w:color w:val="000000"/>
                  <w:sz w:val="20"/>
                  <w:szCs w:val="20"/>
                  <w:lang w:val="en-GB" w:eastAsia="en-GB"/>
                  <w:rPrChange w:id="369"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B40A5BF" w14:textId="77777777" w:rsidR="005E119E" w:rsidRPr="005E119E" w:rsidRDefault="005E119E" w:rsidP="006B3567">
            <w:pPr>
              <w:widowControl/>
              <w:spacing w:before="0" w:line="240" w:lineRule="auto"/>
              <w:rPr>
                <w:ins w:id="371" w:author="Jack Watts" w:date="2021-04-09T21:00:00Z"/>
                <w:rFonts w:eastAsia="Times New Roman"/>
                <w:sz w:val="20"/>
                <w:szCs w:val="20"/>
                <w:lang w:val="en-GB" w:eastAsia="en-GB"/>
                <w:rPrChange w:id="372" w:author="Jack Watts" w:date="2021-04-12T20:29:00Z">
                  <w:rPr>
                    <w:ins w:id="373" w:author="Jack Watts" w:date="2021-04-09T21:00:00Z"/>
                    <w:rFonts w:ascii="Times New Roman" w:eastAsia="Times New Roman" w:hAnsi="Times New Roman" w:cs="Times New Roman"/>
                    <w:sz w:val="24"/>
                    <w:szCs w:val="24"/>
                    <w:lang w:val="en-GB" w:eastAsia="en-GB"/>
                  </w:rPr>
                </w:rPrChange>
              </w:rPr>
            </w:pPr>
            <w:ins w:id="374" w:author="Jack Watts" w:date="2021-04-09T21:00:00Z">
              <w:r w:rsidRPr="005E119E">
                <w:rPr>
                  <w:rFonts w:eastAsia="Times New Roman"/>
                  <w:color w:val="000000"/>
                  <w:sz w:val="20"/>
                  <w:szCs w:val="20"/>
                  <w:lang w:val="en-GB" w:eastAsia="en-GB"/>
                  <w:rPrChange w:id="375" w:author="Jack Watts" w:date="2021-04-12T20:29:00Z">
                    <w:rPr>
                      <w:rFonts w:ascii="Arial" w:eastAsia="Times New Roman" w:hAnsi="Arial" w:cs="Arial"/>
                      <w:color w:val="000000"/>
                      <w:sz w:val="16"/>
                      <w:szCs w:val="16"/>
                      <w:lang w:val="en-GB" w:eastAsia="en-GB"/>
                    </w:rPr>
                  </w:rPrChange>
                </w:rPr>
                <w:t>Locale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7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235C71" w14:textId="77777777" w:rsidR="005E119E" w:rsidRPr="005E119E" w:rsidRDefault="005E119E" w:rsidP="006B3567">
            <w:pPr>
              <w:widowControl/>
              <w:spacing w:before="0" w:line="240" w:lineRule="auto"/>
              <w:rPr>
                <w:ins w:id="377" w:author="Jack Watts" w:date="2021-04-09T21:00:00Z"/>
                <w:rFonts w:eastAsia="Times New Roman"/>
                <w:sz w:val="20"/>
                <w:szCs w:val="20"/>
                <w:lang w:val="en-GB" w:eastAsia="en-GB"/>
                <w:rPrChange w:id="378" w:author="Jack Watts" w:date="2021-04-12T20:29:00Z">
                  <w:rPr>
                    <w:ins w:id="379" w:author="Jack Watts" w:date="2021-04-09T21:00:00Z"/>
                    <w:rFonts w:ascii="Times New Roman" w:eastAsia="Times New Roman" w:hAnsi="Times New Roman" w:cs="Times New Roman"/>
                    <w:sz w:val="24"/>
                    <w:szCs w:val="24"/>
                    <w:lang w:val="en-GB" w:eastAsia="en-GB"/>
                  </w:rPr>
                </w:rPrChange>
              </w:rPr>
            </w:pPr>
            <w:ins w:id="380" w:author="Jack Watts" w:date="2021-04-09T21:00:00Z">
              <w:r w:rsidRPr="005E119E">
                <w:rPr>
                  <w:rFonts w:eastAsia="Times New Roman"/>
                  <w:color w:val="000000"/>
                  <w:sz w:val="20"/>
                  <w:szCs w:val="20"/>
                  <w:lang w:val="en-GB" w:eastAsia="en-GB"/>
                  <w:rPrChange w:id="381" w:author="Jack Watts" w:date="2021-04-12T20:29:00Z">
                    <w:rPr>
                      <w:rFonts w:ascii="Arial" w:eastAsia="Times New Roman" w:hAnsi="Arial" w:cs="Arial"/>
                      <w:color w:val="000000"/>
                      <w:sz w:val="16"/>
                      <w:szCs w:val="16"/>
                      <w:lang w:val="en-GB" w:eastAsia="en-GB"/>
                    </w:rPr>
                  </w:rPrChange>
                </w:rPr>
                <w:t>Incorrect description of the locale.</w:t>
              </w:r>
            </w:ins>
          </w:p>
        </w:tc>
      </w:tr>
      <w:tr w:rsidR="005E119E" w:rsidRPr="006B3567" w14:paraId="3BAF368B" w14:textId="77777777" w:rsidTr="005E119E">
        <w:trPr>
          <w:ins w:id="382"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83"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ACFF96C" w14:textId="21E8BB34" w:rsidR="005E119E" w:rsidRPr="005E119E" w:rsidRDefault="005E119E" w:rsidP="006B3567">
            <w:pPr>
              <w:widowControl/>
              <w:spacing w:before="0" w:line="240" w:lineRule="auto"/>
              <w:rPr>
                <w:ins w:id="384" w:author="Jack Watts" w:date="2021-04-09T21:00:00Z"/>
                <w:rFonts w:eastAsia="Times New Roman"/>
                <w:sz w:val="20"/>
                <w:szCs w:val="20"/>
                <w:lang w:val="en-GB" w:eastAsia="en-GB"/>
                <w:rPrChange w:id="385" w:author="Jack Watts" w:date="2021-04-12T20:29:00Z">
                  <w:rPr>
                    <w:ins w:id="386" w:author="Jack Watts" w:date="2021-04-09T21:00:00Z"/>
                    <w:rFonts w:ascii="Times New Roman" w:eastAsia="Times New Roman" w:hAnsi="Times New Roman" w:cs="Times New Roman"/>
                    <w:sz w:val="24"/>
                    <w:szCs w:val="24"/>
                    <w:lang w:val="en-GB" w:eastAsia="en-GB"/>
                  </w:rPr>
                </w:rPrChange>
              </w:rPr>
            </w:pPr>
            <w:ins w:id="387" w:author="Jack Watts" w:date="2021-04-09T21:00:00Z">
              <w:r w:rsidRPr="005E119E">
                <w:rPr>
                  <w:rFonts w:eastAsia="Times New Roman"/>
                  <w:color w:val="000000"/>
                  <w:sz w:val="20"/>
                  <w:szCs w:val="20"/>
                  <w:lang w:val="en-GB" w:eastAsia="en-GB"/>
                  <w:rPrChange w:id="388" w:author="Jack Watts" w:date="2021-04-12T20:29:00Z">
                    <w:rPr>
                      <w:rFonts w:ascii="Arial" w:eastAsia="Times New Roman" w:hAnsi="Arial" w:cs="Arial"/>
                      <w:color w:val="000000"/>
                      <w:sz w:val="16"/>
                      <w:szCs w:val="16"/>
                      <w:lang w:val="en-GB" w:eastAsia="en-GB"/>
                    </w:rPr>
                  </w:rPrChange>
                </w:rPr>
                <w:t>Language</w:t>
              </w:r>
              <w:r w:rsidRPr="005E119E">
                <w:rPr>
                  <w:rStyle w:val="FootnoteReference"/>
                  <w:rFonts w:eastAsia="Times New Roman"/>
                  <w:sz w:val="20"/>
                  <w:szCs w:val="20"/>
                  <w:lang w:val="en-GB" w:eastAsia="en-GB"/>
                  <w:rPrChange w:id="389" w:author="Jack Watts" w:date="2021-04-12T20:29:00Z">
                    <w:rPr>
                      <w:rStyle w:val="FootnoteReference"/>
                      <w:rFonts w:ascii="Times New Roman" w:eastAsia="Times New Roman" w:hAnsi="Times New Roman" w:cs="Times New Roman"/>
                      <w:sz w:val="24"/>
                      <w:szCs w:val="24"/>
                      <w:lang w:val="en-GB" w:eastAsia="en-GB"/>
                    </w:rPr>
                  </w:rPrChange>
                </w:rPr>
                <w:footnoteReference w:id="1"/>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39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7A09227" w14:textId="77777777" w:rsidR="005E119E" w:rsidRPr="005E119E" w:rsidRDefault="005E119E" w:rsidP="006B3567">
            <w:pPr>
              <w:widowControl/>
              <w:spacing w:before="0" w:line="240" w:lineRule="auto"/>
              <w:jc w:val="center"/>
              <w:rPr>
                <w:ins w:id="397" w:author="Jack Watts" w:date="2021-04-09T21:00:00Z"/>
                <w:rFonts w:eastAsia="Times New Roman"/>
                <w:sz w:val="20"/>
                <w:szCs w:val="20"/>
                <w:lang w:val="en-GB" w:eastAsia="en-GB"/>
                <w:rPrChange w:id="398" w:author="Jack Watts" w:date="2021-04-12T20:29:00Z">
                  <w:rPr>
                    <w:ins w:id="399" w:author="Jack Watts" w:date="2021-04-09T21:00:00Z"/>
                    <w:rFonts w:ascii="Times New Roman" w:eastAsia="Times New Roman" w:hAnsi="Times New Roman" w:cs="Times New Roman"/>
                    <w:sz w:val="24"/>
                    <w:szCs w:val="24"/>
                    <w:lang w:val="en-GB" w:eastAsia="en-GB"/>
                  </w:rPr>
                </w:rPrChange>
              </w:rPr>
            </w:pPr>
            <w:ins w:id="400" w:author="Jack Watts" w:date="2021-04-09T21:00:00Z">
              <w:r w:rsidRPr="005E119E">
                <w:rPr>
                  <w:rFonts w:eastAsia="Times New Roman"/>
                  <w:color w:val="000000"/>
                  <w:sz w:val="20"/>
                  <w:szCs w:val="20"/>
                  <w:lang w:val="en-GB" w:eastAsia="en-GB"/>
                  <w:rPrChange w:id="401"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613CDFD" w14:textId="77777777" w:rsidR="005E119E" w:rsidRPr="005E119E" w:rsidRDefault="005E119E" w:rsidP="006B3567">
            <w:pPr>
              <w:widowControl/>
              <w:spacing w:before="0" w:line="240" w:lineRule="auto"/>
              <w:jc w:val="center"/>
              <w:rPr>
                <w:ins w:id="403" w:author="Jack Watts" w:date="2021-04-09T21:00:00Z"/>
                <w:rFonts w:eastAsia="Times New Roman"/>
                <w:sz w:val="20"/>
                <w:szCs w:val="20"/>
                <w:lang w:val="en-GB" w:eastAsia="en-GB"/>
                <w:rPrChange w:id="404" w:author="Jack Watts" w:date="2021-04-12T20:29:00Z">
                  <w:rPr>
                    <w:ins w:id="405" w:author="Jack Watts" w:date="2021-04-09T21:00:00Z"/>
                    <w:rFonts w:ascii="Times New Roman" w:eastAsia="Times New Roman" w:hAnsi="Times New Roman" w:cs="Times New Roman"/>
                    <w:sz w:val="24"/>
                    <w:szCs w:val="24"/>
                    <w:lang w:val="en-GB" w:eastAsia="en-GB"/>
                  </w:rPr>
                </w:rPrChange>
              </w:rPr>
            </w:pPr>
            <w:ins w:id="406" w:author="Jack Watts" w:date="2021-04-09T21:00:00Z">
              <w:r w:rsidRPr="005E119E">
                <w:rPr>
                  <w:rFonts w:eastAsia="Times New Roman"/>
                  <w:color w:val="000000"/>
                  <w:sz w:val="20"/>
                  <w:szCs w:val="20"/>
                  <w:lang w:val="en-GB" w:eastAsia="en-GB"/>
                  <w:rPrChange w:id="407" w:author="Jack Watts" w:date="2021-04-12T20:29:00Z">
                    <w:rPr>
                      <w:rFonts w:ascii="Arial" w:eastAsia="Times New Roman" w:hAnsi="Arial" w:cs="Arial"/>
                      <w:color w:val="000000"/>
                      <w:sz w:val="16"/>
                      <w:szCs w:val="16"/>
                      <w:lang w:val="en-GB" w:eastAsia="en-GB"/>
                    </w:rPr>
                  </w:rPrChange>
                </w:rPr>
                <w:t>subtag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0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0D24B5C" w14:textId="77777777" w:rsidR="005E119E" w:rsidRPr="005E119E" w:rsidRDefault="005E119E" w:rsidP="006B3567">
            <w:pPr>
              <w:widowControl/>
              <w:spacing w:before="0" w:line="240" w:lineRule="auto"/>
              <w:rPr>
                <w:ins w:id="409" w:author="Jack Watts" w:date="2021-04-09T21:00:00Z"/>
                <w:rFonts w:eastAsia="Times New Roman"/>
                <w:sz w:val="20"/>
                <w:szCs w:val="20"/>
                <w:lang w:val="en-GB" w:eastAsia="en-GB"/>
                <w:rPrChange w:id="410" w:author="Jack Watts" w:date="2021-04-12T20:29:00Z">
                  <w:rPr>
                    <w:ins w:id="411" w:author="Jack Watts" w:date="2021-04-09T21:00:00Z"/>
                    <w:rFonts w:ascii="Times New Roman" w:eastAsia="Times New Roman" w:hAnsi="Times New Roman" w:cs="Times New Roman"/>
                    <w:sz w:val="24"/>
                    <w:szCs w:val="24"/>
                    <w:lang w:val="en-GB" w:eastAsia="en-GB"/>
                  </w:rPr>
                </w:rPrChange>
              </w:rPr>
            </w:pPr>
            <w:ins w:id="412" w:author="Jack Watts" w:date="2021-04-09T21:00:00Z">
              <w:r w:rsidRPr="005E119E">
                <w:rPr>
                  <w:rFonts w:eastAsia="Times New Roman"/>
                  <w:color w:val="000000"/>
                  <w:sz w:val="20"/>
                  <w:szCs w:val="20"/>
                  <w:lang w:val="en-GB" w:eastAsia="en-GB"/>
                  <w:rPrChange w:id="413" w:author="Jack Watts" w:date="2021-04-12T20:29:00Z">
                    <w:rPr>
                      <w:rFonts w:ascii="Arial" w:eastAsia="Times New Roman" w:hAnsi="Arial" w:cs="Arial"/>
                      <w:color w:val="000000"/>
                      <w:sz w:val="16"/>
                      <w:szCs w:val="16"/>
                      <w:lang w:val="en-GB" w:eastAsia="en-GB"/>
                    </w:rPr>
                  </w:rPrChange>
                </w:rPr>
                <w:t>LanguageList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1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EA1EA5A" w14:textId="77777777" w:rsidR="005E119E" w:rsidRPr="005E119E" w:rsidRDefault="005E119E" w:rsidP="006B3567">
            <w:pPr>
              <w:widowControl/>
              <w:spacing w:before="0" w:line="240" w:lineRule="auto"/>
              <w:rPr>
                <w:ins w:id="415" w:author="Jack Watts" w:date="2021-04-09T21:00:00Z"/>
                <w:rFonts w:eastAsia="Times New Roman"/>
                <w:sz w:val="20"/>
                <w:szCs w:val="20"/>
                <w:lang w:val="en-GB" w:eastAsia="en-GB"/>
                <w:rPrChange w:id="416" w:author="Jack Watts" w:date="2021-04-12T20:29:00Z">
                  <w:rPr>
                    <w:ins w:id="417" w:author="Jack Watts" w:date="2021-04-09T21:00:00Z"/>
                    <w:rFonts w:ascii="Times New Roman" w:eastAsia="Times New Roman" w:hAnsi="Times New Roman" w:cs="Times New Roman"/>
                    <w:sz w:val="24"/>
                    <w:szCs w:val="24"/>
                    <w:lang w:val="en-GB" w:eastAsia="en-GB"/>
                  </w:rPr>
                </w:rPrChange>
              </w:rPr>
            </w:pPr>
            <w:ins w:id="418" w:author="Jack Watts" w:date="2021-04-09T21:00:00Z">
              <w:r w:rsidRPr="005E119E">
                <w:rPr>
                  <w:rFonts w:eastAsia="Times New Roman"/>
                  <w:color w:val="000000"/>
                  <w:sz w:val="20"/>
                  <w:szCs w:val="20"/>
                  <w:lang w:val="en-GB" w:eastAsia="en-GB"/>
                  <w:rPrChange w:id="419" w:author="Jack Watts" w:date="2021-04-12T20:29:00Z">
                    <w:rPr>
                      <w:rFonts w:ascii="Arial" w:eastAsia="Times New Roman" w:hAnsi="Arial" w:cs="Arial"/>
                      <w:color w:val="000000"/>
                      <w:sz w:val="16"/>
                      <w:szCs w:val="16"/>
                      <w:lang w:val="en-GB" w:eastAsia="en-GB"/>
                    </w:rPr>
                  </w:rPrChange>
                </w:rPr>
                <w:t>Incorrect language for the target locale. Could impact rights management.</w:t>
              </w:r>
            </w:ins>
          </w:p>
        </w:tc>
      </w:tr>
      <w:tr w:rsidR="005E119E" w:rsidRPr="006B3567" w14:paraId="440610BC" w14:textId="77777777" w:rsidTr="005E119E">
        <w:trPr>
          <w:ins w:id="420"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1"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BCC3EB3" w14:textId="77777777" w:rsidR="005E119E" w:rsidRPr="005E119E" w:rsidRDefault="005E119E" w:rsidP="006B3567">
            <w:pPr>
              <w:widowControl/>
              <w:spacing w:before="0" w:line="240" w:lineRule="auto"/>
              <w:rPr>
                <w:ins w:id="422" w:author="Jack Watts" w:date="2021-04-09T21:00:00Z"/>
                <w:rFonts w:eastAsia="Times New Roman"/>
                <w:sz w:val="20"/>
                <w:szCs w:val="20"/>
                <w:lang w:val="en-GB" w:eastAsia="en-GB"/>
                <w:rPrChange w:id="423" w:author="Jack Watts" w:date="2021-04-12T20:29:00Z">
                  <w:rPr>
                    <w:ins w:id="424" w:author="Jack Watts" w:date="2021-04-09T21:00:00Z"/>
                    <w:rFonts w:ascii="Times New Roman" w:eastAsia="Times New Roman" w:hAnsi="Times New Roman" w:cs="Times New Roman"/>
                    <w:sz w:val="24"/>
                    <w:szCs w:val="24"/>
                    <w:lang w:val="en-GB" w:eastAsia="en-GB"/>
                  </w:rPr>
                </w:rPrChange>
              </w:rPr>
            </w:pPr>
            <w:ins w:id="425" w:author="Jack Watts" w:date="2021-04-09T21:00:00Z">
              <w:r w:rsidRPr="005E119E">
                <w:rPr>
                  <w:rFonts w:eastAsia="Times New Roman"/>
                  <w:color w:val="000000"/>
                  <w:sz w:val="20"/>
                  <w:szCs w:val="20"/>
                  <w:lang w:val="en-GB" w:eastAsia="en-GB"/>
                  <w:rPrChange w:id="426" w:author="Jack Watts" w:date="2021-04-12T20:29:00Z">
                    <w:rPr>
                      <w:rFonts w:ascii="Arial" w:eastAsia="Times New Roman" w:hAnsi="Arial" w:cs="Arial"/>
                      <w:color w:val="000000"/>
                      <w:sz w:val="16"/>
                      <w:szCs w:val="16"/>
                      <w:lang w:val="en-GB" w:eastAsia="en-GB"/>
                    </w:rPr>
                  </w:rPrChange>
                </w:rPr>
                <w:t>Region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2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58E2873" w14:textId="77777777" w:rsidR="005E119E" w:rsidRPr="005E119E" w:rsidRDefault="005E119E" w:rsidP="006B3567">
            <w:pPr>
              <w:widowControl/>
              <w:spacing w:before="0" w:line="240" w:lineRule="auto"/>
              <w:jc w:val="center"/>
              <w:rPr>
                <w:ins w:id="428" w:author="Jack Watts" w:date="2021-04-09T21:00:00Z"/>
                <w:rFonts w:eastAsia="Times New Roman"/>
                <w:sz w:val="20"/>
                <w:szCs w:val="20"/>
                <w:lang w:val="en-GB" w:eastAsia="en-GB"/>
                <w:rPrChange w:id="429" w:author="Jack Watts" w:date="2021-04-12T20:29:00Z">
                  <w:rPr>
                    <w:ins w:id="430" w:author="Jack Watts" w:date="2021-04-09T21:00:00Z"/>
                    <w:rFonts w:ascii="Times New Roman" w:eastAsia="Times New Roman" w:hAnsi="Times New Roman" w:cs="Times New Roman"/>
                    <w:sz w:val="24"/>
                    <w:szCs w:val="24"/>
                    <w:lang w:val="en-GB" w:eastAsia="en-GB"/>
                  </w:rPr>
                </w:rPrChange>
              </w:rPr>
            </w:pPr>
            <w:ins w:id="431" w:author="Jack Watts" w:date="2021-04-09T21:00:00Z">
              <w:r w:rsidRPr="005E119E">
                <w:rPr>
                  <w:rFonts w:eastAsia="Times New Roman"/>
                  <w:color w:val="000000"/>
                  <w:sz w:val="20"/>
                  <w:szCs w:val="20"/>
                  <w:lang w:val="en-GB" w:eastAsia="en-GB"/>
                  <w:rPrChange w:id="432"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3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B2B24B" w14:textId="77777777" w:rsidR="005E119E" w:rsidRPr="005E119E" w:rsidRDefault="005E119E" w:rsidP="006B3567">
            <w:pPr>
              <w:widowControl/>
              <w:spacing w:before="0" w:line="240" w:lineRule="auto"/>
              <w:jc w:val="center"/>
              <w:rPr>
                <w:ins w:id="434" w:author="Jack Watts" w:date="2021-04-09T21:00:00Z"/>
                <w:rFonts w:eastAsia="Times New Roman"/>
                <w:sz w:val="20"/>
                <w:szCs w:val="20"/>
                <w:lang w:val="en-GB" w:eastAsia="en-GB"/>
                <w:rPrChange w:id="435" w:author="Jack Watts" w:date="2021-04-12T20:29:00Z">
                  <w:rPr>
                    <w:ins w:id="436" w:author="Jack Watts" w:date="2021-04-09T21:00:00Z"/>
                    <w:rFonts w:ascii="Times New Roman" w:eastAsia="Times New Roman" w:hAnsi="Times New Roman" w:cs="Times New Roman"/>
                    <w:sz w:val="24"/>
                    <w:szCs w:val="24"/>
                    <w:lang w:val="en-GB" w:eastAsia="en-GB"/>
                  </w:rPr>
                </w:rPrChange>
              </w:rPr>
            </w:pPr>
            <w:ins w:id="437" w:author="Jack Watts" w:date="2021-04-09T21:00:00Z">
              <w:r w:rsidRPr="005E119E">
                <w:rPr>
                  <w:rFonts w:eastAsia="Times New Roman"/>
                  <w:color w:val="000000"/>
                  <w:sz w:val="20"/>
                  <w:szCs w:val="20"/>
                  <w:lang w:val="en-GB" w:eastAsia="en-GB"/>
                  <w:rPrChange w:id="438" w:author="Jack Watts" w:date="2021-04-12T20:29:00Z">
                    <w:rPr>
                      <w:rFonts w:ascii="Arial" w:eastAsia="Times New Roman" w:hAnsi="Arial" w:cs="Arial"/>
                      <w:color w:val="000000"/>
                      <w:sz w:val="16"/>
                      <w:szCs w:val="16"/>
                      <w:lang w:val="en-GB" w:eastAsia="en-GB"/>
                    </w:rPr>
                  </w:rPrChange>
                </w:rPr>
                <w:t>M49 Code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3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76EE474" w14:textId="77777777" w:rsidR="005E119E" w:rsidRPr="005E119E" w:rsidRDefault="005E119E" w:rsidP="006B3567">
            <w:pPr>
              <w:widowControl/>
              <w:spacing w:before="0" w:line="240" w:lineRule="auto"/>
              <w:rPr>
                <w:ins w:id="440" w:author="Jack Watts" w:date="2021-04-09T21:00:00Z"/>
                <w:rFonts w:eastAsia="Times New Roman"/>
                <w:sz w:val="20"/>
                <w:szCs w:val="20"/>
                <w:lang w:val="en-GB" w:eastAsia="en-GB"/>
                <w:rPrChange w:id="441" w:author="Jack Watts" w:date="2021-04-12T20:29:00Z">
                  <w:rPr>
                    <w:ins w:id="442" w:author="Jack Watts" w:date="2021-04-09T21:00:00Z"/>
                    <w:rFonts w:ascii="Times New Roman" w:eastAsia="Times New Roman" w:hAnsi="Times New Roman" w:cs="Times New Roman"/>
                    <w:sz w:val="24"/>
                    <w:szCs w:val="24"/>
                    <w:lang w:val="en-GB" w:eastAsia="en-GB"/>
                  </w:rPr>
                </w:rPrChange>
              </w:rPr>
            </w:pPr>
            <w:ins w:id="443" w:author="Jack Watts" w:date="2021-04-09T21:00:00Z">
              <w:r w:rsidRPr="005E119E">
                <w:rPr>
                  <w:rFonts w:eastAsia="Times New Roman"/>
                  <w:color w:val="000000"/>
                  <w:sz w:val="20"/>
                  <w:szCs w:val="20"/>
                  <w:lang w:val="en-GB" w:eastAsia="en-GB"/>
                  <w:rPrChange w:id="444" w:author="Jack Watts" w:date="2021-04-12T20:29:00Z">
                    <w:rPr>
                      <w:rFonts w:ascii="Arial" w:eastAsia="Times New Roman" w:hAnsi="Arial" w:cs="Arial"/>
                      <w:color w:val="000000"/>
                      <w:sz w:val="16"/>
                      <w:szCs w:val="16"/>
                      <w:lang w:val="en-GB" w:eastAsia="en-GB"/>
                    </w:rPr>
                  </w:rPrChange>
                </w:rPr>
                <w:t>RegionList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4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43EFD9F" w14:textId="77777777" w:rsidR="005E119E" w:rsidRPr="005E119E" w:rsidRDefault="005E119E" w:rsidP="006B3567">
            <w:pPr>
              <w:widowControl/>
              <w:spacing w:before="0" w:line="240" w:lineRule="auto"/>
              <w:rPr>
                <w:ins w:id="446" w:author="Jack Watts" w:date="2021-04-09T21:00:00Z"/>
                <w:rFonts w:eastAsia="Times New Roman"/>
                <w:sz w:val="20"/>
                <w:szCs w:val="20"/>
                <w:lang w:val="en-GB" w:eastAsia="en-GB"/>
                <w:rPrChange w:id="447" w:author="Jack Watts" w:date="2021-04-12T20:29:00Z">
                  <w:rPr>
                    <w:ins w:id="448" w:author="Jack Watts" w:date="2021-04-09T21:00:00Z"/>
                    <w:rFonts w:ascii="Times New Roman" w:eastAsia="Times New Roman" w:hAnsi="Times New Roman" w:cs="Times New Roman"/>
                    <w:sz w:val="24"/>
                    <w:szCs w:val="24"/>
                    <w:lang w:val="en-GB" w:eastAsia="en-GB"/>
                  </w:rPr>
                </w:rPrChange>
              </w:rPr>
            </w:pPr>
            <w:ins w:id="449" w:author="Jack Watts" w:date="2021-04-09T21:00:00Z">
              <w:r w:rsidRPr="005E119E">
                <w:rPr>
                  <w:rFonts w:eastAsia="Times New Roman"/>
                  <w:color w:val="000000"/>
                  <w:sz w:val="20"/>
                  <w:szCs w:val="20"/>
                  <w:lang w:val="en-GB" w:eastAsia="en-GB"/>
                  <w:rPrChange w:id="450" w:author="Jack Watts" w:date="2021-04-12T20:29:00Z">
                    <w:rPr>
                      <w:rFonts w:ascii="Arial" w:eastAsia="Times New Roman" w:hAnsi="Arial" w:cs="Arial"/>
                      <w:color w:val="000000"/>
                      <w:sz w:val="16"/>
                      <w:szCs w:val="16"/>
                      <w:lang w:val="en-GB" w:eastAsia="en-GB"/>
                    </w:rPr>
                  </w:rPrChange>
                </w:rPr>
                <w:t>Incorrect locale identifier. Could impact rights management.</w:t>
              </w:r>
            </w:ins>
          </w:p>
        </w:tc>
      </w:tr>
      <w:tr w:rsidR="005E119E" w:rsidRPr="006B3567" w14:paraId="301479C3" w14:textId="77777777" w:rsidTr="005E119E">
        <w:trPr>
          <w:ins w:id="451"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52"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7BCE1D3" w14:textId="77777777" w:rsidR="005E119E" w:rsidRPr="005E119E" w:rsidRDefault="005E119E" w:rsidP="006B3567">
            <w:pPr>
              <w:widowControl/>
              <w:spacing w:before="0" w:line="240" w:lineRule="auto"/>
              <w:rPr>
                <w:ins w:id="453" w:author="Jack Watts" w:date="2021-04-09T21:00:00Z"/>
                <w:rFonts w:eastAsia="Times New Roman"/>
                <w:sz w:val="20"/>
                <w:szCs w:val="20"/>
                <w:lang w:val="en-GB" w:eastAsia="en-GB"/>
                <w:rPrChange w:id="454" w:author="Jack Watts" w:date="2021-04-12T20:29:00Z">
                  <w:rPr>
                    <w:ins w:id="455" w:author="Jack Watts" w:date="2021-04-09T21:00:00Z"/>
                    <w:rFonts w:ascii="Times New Roman" w:eastAsia="Times New Roman" w:hAnsi="Times New Roman" w:cs="Times New Roman"/>
                    <w:sz w:val="24"/>
                    <w:szCs w:val="24"/>
                    <w:lang w:val="en-GB" w:eastAsia="en-GB"/>
                  </w:rPr>
                </w:rPrChange>
              </w:rPr>
            </w:pPr>
            <w:ins w:id="456" w:author="Jack Watts" w:date="2021-04-09T21:00:00Z">
              <w:r w:rsidRPr="005E119E">
                <w:rPr>
                  <w:rFonts w:eastAsia="Times New Roman"/>
                  <w:color w:val="000000"/>
                  <w:sz w:val="20"/>
                  <w:szCs w:val="20"/>
                  <w:lang w:val="en-GB" w:eastAsia="en-GB"/>
                  <w:rPrChange w:id="457" w:author="Jack Watts" w:date="2021-04-12T20:29:00Z">
                    <w:rPr>
                      <w:rFonts w:ascii="Arial" w:eastAsia="Times New Roman" w:hAnsi="Arial" w:cs="Arial"/>
                      <w:color w:val="000000"/>
                      <w:sz w:val="16"/>
                      <w:szCs w:val="16"/>
                      <w:lang w:val="en-GB" w:eastAsia="en-GB"/>
                    </w:rPr>
                  </w:rPrChange>
                </w:rPr>
                <w:t>Agency</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5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4303A36" w14:textId="77777777" w:rsidR="005E119E" w:rsidRPr="005E119E" w:rsidRDefault="005E119E" w:rsidP="006B3567">
            <w:pPr>
              <w:widowControl/>
              <w:spacing w:before="0" w:line="240" w:lineRule="auto"/>
              <w:jc w:val="center"/>
              <w:rPr>
                <w:ins w:id="459" w:author="Jack Watts" w:date="2021-04-09T21:00:00Z"/>
                <w:rFonts w:eastAsia="Times New Roman"/>
                <w:sz w:val="20"/>
                <w:szCs w:val="20"/>
                <w:lang w:val="en-GB" w:eastAsia="en-GB"/>
                <w:rPrChange w:id="460" w:author="Jack Watts" w:date="2021-04-12T20:29:00Z">
                  <w:rPr>
                    <w:ins w:id="461" w:author="Jack Watts" w:date="2021-04-09T21:00:00Z"/>
                    <w:rFonts w:ascii="Times New Roman" w:eastAsia="Times New Roman" w:hAnsi="Times New Roman" w:cs="Times New Roman"/>
                    <w:sz w:val="24"/>
                    <w:szCs w:val="24"/>
                    <w:lang w:val="en-GB" w:eastAsia="en-GB"/>
                  </w:rPr>
                </w:rPrChange>
              </w:rPr>
            </w:pPr>
            <w:ins w:id="462" w:author="Jack Watts" w:date="2021-04-09T21:00:00Z">
              <w:r w:rsidRPr="005E119E">
                <w:rPr>
                  <w:rFonts w:eastAsia="Times New Roman"/>
                  <w:color w:val="000000"/>
                  <w:sz w:val="20"/>
                  <w:szCs w:val="20"/>
                  <w:lang w:val="en-GB" w:eastAsia="en-GB"/>
                  <w:rPrChange w:id="463"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6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9360C4D" w14:textId="77777777" w:rsidR="005E119E" w:rsidRPr="005E119E" w:rsidRDefault="005E119E" w:rsidP="006B3567">
            <w:pPr>
              <w:widowControl/>
              <w:spacing w:before="0" w:line="240" w:lineRule="auto"/>
              <w:jc w:val="center"/>
              <w:rPr>
                <w:ins w:id="465" w:author="Jack Watts" w:date="2021-04-09T21:00:00Z"/>
                <w:rFonts w:eastAsia="Times New Roman"/>
                <w:sz w:val="20"/>
                <w:szCs w:val="20"/>
                <w:lang w:val="en-GB" w:eastAsia="en-GB"/>
                <w:rPrChange w:id="466" w:author="Jack Watts" w:date="2021-04-12T20:29:00Z">
                  <w:rPr>
                    <w:ins w:id="467" w:author="Jack Watts" w:date="2021-04-09T21:00:00Z"/>
                    <w:rFonts w:ascii="Times New Roman" w:eastAsia="Times New Roman" w:hAnsi="Times New Roman" w:cs="Times New Roman"/>
                    <w:sz w:val="24"/>
                    <w:szCs w:val="24"/>
                    <w:lang w:val="en-GB" w:eastAsia="en-GB"/>
                  </w:rPr>
                </w:rPrChange>
              </w:rPr>
            </w:pPr>
            <w:ins w:id="468" w:author="Jack Watts" w:date="2021-04-09T21:00:00Z">
              <w:r w:rsidRPr="005E119E">
                <w:rPr>
                  <w:rFonts w:eastAsia="Times New Roman"/>
                  <w:color w:val="000000"/>
                  <w:sz w:val="20"/>
                  <w:szCs w:val="20"/>
                  <w:lang w:val="en-GB" w:eastAsia="en-GB"/>
                  <w:rPrChange w:id="469" w:author="Jack Watts" w:date="2021-04-12T20:29:00Z">
                    <w:rPr>
                      <w:rFonts w:ascii="Arial" w:eastAsia="Times New Roman" w:hAnsi="Arial" w:cs="Arial"/>
                      <w:color w:val="000000"/>
                      <w:sz w:val="16"/>
                      <w:szCs w:val="16"/>
                      <w:lang w:val="en-GB" w:eastAsia="en-GB"/>
                    </w:rPr>
                  </w:rPrChange>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7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982A1EB" w14:textId="77777777" w:rsidR="005E119E" w:rsidRPr="005E119E" w:rsidRDefault="005E119E" w:rsidP="006B3567">
            <w:pPr>
              <w:widowControl/>
              <w:spacing w:before="0" w:line="240" w:lineRule="auto"/>
              <w:rPr>
                <w:ins w:id="471" w:author="Jack Watts" w:date="2021-04-09T21:00:00Z"/>
                <w:rFonts w:eastAsia="Times New Roman"/>
                <w:sz w:val="20"/>
                <w:szCs w:val="20"/>
                <w:lang w:val="en-GB" w:eastAsia="en-GB"/>
                <w:rPrChange w:id="472" w:author="Jack Watts" w:date="2021-04-12T20:29:00Z">
                  <w:rPr>
                    <w:ins w:id="473" w:author="Jack Watts" w:date="2021-04-09T21:00:00Z"/>
                    <w:rFonts w:ascii="Times New Roman" w:eastAsia="Times New Roman" w:hAnsi="Times New Roman" w:cs="Times New Roman"/>
                    <w:sz w:val="24"/>
                    <w:szCs w:val="24"/>
                    <w:lang w:val="en-GB" w:eastAsia="en-GB"/>
                  </w:rPr>
                </w:rPrChange>
              </w:rPr>
            </w:pPr>
            <w:ins w:id="474" w:author="Jack Watts" w:date="2021-04-09T21:00:00Z">
              <w:r w:rsidRPr="005E119E">
                <w:rPr>
                  <w:rFonts w:eastAsia="Times New Roman"/>
                  <w:color w:val="000000"/>
                  <w:sz w:val="20"/>
                  <w:szCs w:val="20"/>
                  <w:lang w:val="en-GB" w:eastAsia="en-GB"/>
                  <w:rPrChange w:id="475"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7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38A73D6" w14:textId="77777777" w:rsidR="005E119E" w:rsidRPr="005E119E" w:rsidRDefault="005E119E" w:rsidP="006B3567">
            <w:pPr>
              <w:widowControl/>
              <w:spacing w:before="0" w:line="240" w:lineRule="auto"/>
              <w:rPr>
                <w:ins w:id="477" w:author="Jack Watts" w:date="2021-04-09T21:00:00Z"/>
                <w:rFonts w:eastAsia="Times New Roman"/>
                <w:sz w:val="20"/>
                <w:szCs w:val="20"/>
                <w:lang w:val="en-GB" w:eastAsia="en-GB"/>
                <w:rPrChange w:id="478" w:author="Jack Watts" w:date="2021-04-12T20:29:00Z">
                  <w:rPr>
                    <w:ins w:id="479" w:author="Jack Watts" w:date="2021-04-09T21:00:00Z"/>
                    <w:rFonts w:ascii="Times New Roman" w:eastAsia="Times New Roman" w:hAnsi="Times New Roman" w:cs="Times New Roman"/>
                    <w:sz w:val="24"/>
                    <w:szCs w:val="24"/>
                    <w:lang w:val="en-GB" w:eastAsia="en-GB"/>
                  </w:rPr>
                </w:rPrChange>
              </w:rPr>
            </w:pPr>
            <w:ins w:id="480" w:author="Jack Watts" w:date="2021-04-09T21:00:00Z">
              <w:r w:rsidRPr="005E119E">
                <w:rPr>
                  <w:rFonts w:eastAsia="Times New Roman"/>
                  <w:color w:val="000000"/>
                  <w:sz w:val="20"/>
                  <w:szCs w:val="20"/>
                  <w:lang w:val="en-GB" w:eastAsia="en-GB"/>
                  <w:rPrChange w:id="481"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58151797" w14:textId="77777777" w:rsidTr="005E119E">
        <w:trPr>
          <w:trHeight w:val="379"/>
          <w:ins w:id="482" w:author="Jack Watts" w:date="2021-04-09T21:00:00Z"/>
          <w:trPrChange w:id="483" w:author="Jack Watts" w:date="2021-04-12T20:28:00Z">
            <w:trPr>
              <w:trHeight w:val="379"/>
            </w:trPr>
          </w:trPrChange>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84"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C8FEB49" w14:textId="77777777" w:rsidR="005E119E" w:rsidRPr="005E119E" w:rsidRDefault="005E119E" w:rsidP="006B3567">
            <w:pPr>
              <w:widowControl/>
              <w:spacing w:before="0" w:line="240" w:lineRule="auto"/>
              <w:rPr>
                <w:ins w:id="485" w:author="Jack Watts" w:date="2021-04-09T21:00:00Z"/>
                <w:rFonts w:eastAsia="Times New Roman"/>
                <w:sz w:val="20"/>
                <w:szCs w:val="20"/>
                <w:lang w:val="en-GB" w:eastAsia="en-GB"/>
                <w:rPrChange w:id="486" w:author="Jack Watts" w:date="2021-04-12T20:29:00Z">
                  <w:rPr>
                    <w:ins w:id="487" w:author="Jack Watts" w:date="2021-04-09T21:00:00Z"/>
                    <w:rFonts w:ascii="Times New Roman" w:eastAsia="Times New Roman" w:hAnsi="Times New Roman" w:cs="Times New Roman"/>
                    <w:sz w:val="24"/>
                    <w:szCs w:val="24"/>
                    <w:lang w:val="en-GB" w:eastAsia="en-GB"/>
                  </w:rPr>
                </w:rPrChange>
              </w:rPr>
            </w:pPr>
            <w:ins w:id="488" w:author="Jack Watts" w:date="2021-04-09T21:00:00Z">
              <w:r w:rsidRPr="005E119E">
                <w:rPr>
                  <w:rFonts w:eastAsia="Times New Roman"/>
                  <w:color w:val="000000"/>
                  <w:sz w:val="20"/>
                  <w:szCs w:val="20"/>
                  <w:lang w:val="en-GB" w:eastAsia="en-GB"/>
                  <w:rPrChange w:id="489" w:author="Jack Watts" w:date="2021-04-12T20:29:00Z">
                    <w:rPr>
                      <w:rFonts w:ascii="Arial" w:eastAsia="Times New Roman" w:hAnsi="Arial" w:cs="Arial"/>
                      <w:color w:val="000000"/>
                      <w:sz w:val="16"/>
                      <w:szCs w:val="16"/>
                      <w:lang w:val="en-GB" w:eastAsia="en-GB"/>
                    </w:rPr>
                  </w:rPrChange>
                </w:rPr>
                <w:t>Rating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9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84200E5" w14:textId="77777777" w:rsidR="005E119E" w:rsidRPr="005E119E" w:rsidRDefault="005E119E" w:rsidP="006B3567">
            <w:pPr>
              <w:widowControl/>
              <w:spacing w:before="0" w:line="240" w:lineRule="auto"/>
              <w:jc w:val="center"/>
              <w:rPr>
                <w:ins w:id="491" w:author="Jack Watts" w:date="2021-04-09T21:00:00Z"/>
                <w:rFonts w:eastAsia="Times New Roman"/>
                <w:sz w:val="20"/>
                <w:szCs w:val="20"/>
                <w:lang w:val="en-GB" w:eastAsia="en-GB"/>
                <w:rPrChange w:id="492" w:author="Jack Watts" w:date="2021-04-12T20:29:00Z">
                  <w:rPr>
                    <w:ins w:id="493" w:author="Jack Watts" w:date="2021-04-09T21:00:00Z"/>
                    <w:rFonts w:ascii="Times New Roman" w:eastAsia="Times New Roman" w:hAnsi="Times New Roman" w:cs="Times New Roman"/>
                    <w:sz w:val="24"/>
                    <w:szCs w:val="24"/>
                    <w:lang w:val="en-GB" w:eastAsia="en-GB"/>
                  </w:rPr>
                </w:rPrChange>
              </w:rPr>
            </w:pPr>
            <w:ins w:id="494" w:author="Jack Watts" w:date="2021-04-09T21:00:00Z">
              <w:r w:rsidRPr="005E119E">
                <w:rPr>
                  <w:rFonts w:eastAsia="Times New Roman"/>
                  <w:color w:val="000000"/>
                  <w:sz w:val="20"/>
                  <w:szCs w:val="20"/>
                  <w:lang w:val="en-GB" w:eastAsia="en-GB"/>
                  <w:rPrChange w:id="495"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49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2945ED" w14:textId="77777777" w:rsidR="005E119E" w:rsidRPr="005E119E" w:rsidRDefault="005E119E" w:rsidP="006B3567">
            <w:pPr>
              <w:widowControl/>
              <w:spacing w:before="0" w:line="240" w:lineRule="auto"/>
              <w:jc w:val="center"/>
              <w:rPr>
                <w:ins w:id="497" w:author="Jack Watts" w:date="2021-04-09T21:00:00Z"/>
                <w:rFonts w:eastAsia="Times New Roman"/>
                <w:sz w:val="20"/>
                <w:szCs w:val="20"/>
                <w:lang w:val="en-GB" w:eastAsia="en-GB"/>
                <w:rPrChange w:id="498" w:author="Jack Watts" w:date="2021-04-12T20:29:00Z">
                  <w:rPr>
                    <w:ins w:id="499" w:author="Jack Watts" w:date="2021-04-09T21:00:00Z"/>
                    <w:rFonts w:ascii="Times New Roman" w:eastAsia="Times New Roman" w:hAnsi="Times New Roman" w:cs="Times New Roman"/>
                    <w:sz w:val="24"/>
                    <w:szCs w:val="24"/>
                    <w:lang w:val="en-GB" w:eastAsia="en-GB"/>
                  </w:rPr>
                </w:rPrChange>
              </w:rPr>
            </w:pPr>
            <w:ins w:id="500" w:author="Jack Watts" w:date="2021-04-09T21:00:00Z">
              <w:r w:rsidRPr="005E119E">
                <w:rPr>
                  <w:rFonts w:eastAsia="Times New Roman"/>
                  <w:color w:val="000000"/>
                  <w:sz w:val="20"/>
                  <w:szCs w:val="20"/>
                  <w:lang w:val="en-GB" w:eastAsia="en-GB"/>
                  <w:rPrChange w:id="501"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56C9527" w14:textId="77777777" w:rsidR="005E119E" w:rsidRPr="005E119E" w:rsidRDefault="005E119E" w:rsidP="006B3567">
            <w:pPr>
              <w:widowControl/>
              <w:spacing w:before="0" w:line="240" w:lineRule="auto"/>
              <w:rPr>
                <w:ins w:id="503" w:author="Jack Watts" w:date="2021-04-09T21:00:00Z"/>
                <w:rFonts w:eastAsia="Times New Roman"/>
                <w:sz w:val="20"/>
                <w:szCs w:val="20"/>
                <w:lang w:val="en-GB" w:eastAsia="en-GB"/>
                <w:rPrChange w:id="504" w:author="Jack Watts" w:date="2021-04-12T20:29:00Z">
                  <w:rPr>
                    <w:ins w:id="505" w:author="Jack Watts" w:date="2021-04-09T21:00:00Z"/>
                    <w:rFonts w:ascii="Times New Roman" w:eastAsia="Times New Roman" w:hAnsi="Times New Roman" w:cs="Times New Roman"/>
                    <w:sz w:val="24"/>
                    <w:szCs w:val="24"/>
                    <w:lang w:val="en-GB" w:eastAsia="en-GB"/>
                  </w:rPr>
                </w:rPrChange>
              </w:rPr>
            </w:pPr>
            <w:ins w:id="506" w:author="Jack Watts" w:date="2021-04-09T21:00:00Z">
              <w:r w:rsidRPr="005E119E">
                <w:rPr>
                  <w:rFonts w:eastAsia="Times New Roman"/>
                  <w:color w:val="000000"/>
                  <w:sz w:val="20"/>
                  <w:szCs w:val="20"/>
                  <w:lang w:val="en-GB" w:eastAsia="en-GB"/>
                  <w:rPrChange w:id="507"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0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1A2BCFB" w14:textId="77777777" w:rsidR="005E119E" w:rsidRPr="005E119E" w:rsidRDefault="005E119E" w:rsidP="006B3567">
            <w:pPr>
              <w:widowControl/>
              <w:spacing w:before="0" w:line="240" w:lineRule="auto"/>
              <w:rPr>
                <w:ins w:id="509" w:author="Jack Watts" w:date="2021-04-09T21:00:00Z"/>
                <w:rFonts w:eastAsia="Times New Roman"/>
                <w:sz w:val="20"/>
                <w:szCs w:val="20"/>
                <w:lang w:val="en-GB" w:eastAsia="en-GB"/>
                <w:rPrChange w:id="510" w:author="Jack Watts" w:date="2021-04-12T20:29:00Z">
                  <w:rPr>
                    <w:ins w:id="511" w:author="Jack Watts" w:date="2021-04-09T21:00:00Z"/>
                    <w:rFonts w:ascii="Times New Roman" w:eastAsia="Times New Roman" w:hAnsi="Times New Roman" w:cs="Times New Roman"/>
                    <w:sz w:val="24"/>
                    <w:szCs w:val="24"/>
                    <w:lang w:val="en-GB" w:eastAsia="en-GB"/>
                  </w:rPr>
                </w:rPrChange>
              </w:rPr>
            </w:pPr>
            <w:ins w:id="512" w:author="Jack Watts" w:date="2021-04-09T21:00:00Z">
              <w:r w:rsidRPr="005E119E">
                <w:rPr>
                  <w:rFonts w:eastAsia="Times New Roman"/>
                  <w:color w:val="000000"/>
                  <w:sz w:val="20"/>
                  <w:szCs w:val="20"/>
                  <w:lang w:val="en-GB" w:eastAsia="en-GB"/>
                  <w:rPrChange w:id="513"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2E11B8E2" w14:textId="77777777" w:rsidTr="005E119E">
        <w:trPr>
          <w:ins w:id="514"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15"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3C36CF07" w14:textId="77777777" w:rsidR="005E119E" w:rsidRPr="005E119E" w:rsidRDefault="005E119E" w:rsidP="006B3567">
            <w:pPr>
              <w:widowControl/>
              <w:spacing w:before="0" w:line="240" w:lineRule="auto"/>
              <w:rPr>
                <w:ins w:id="516" w:author="Jack Watts" w:date="2021-04-09T21:00:00Z"/>
                <w:rFonts w:eastAsia="Times New Roman"/>
                <w:sz w:val="20"/>
                <w:szCs w:val="20"/>
                <w:lang w:val="en-GB" w:eastAsia="en-GB"/>
                <w:rPrChange w:id="517" w:author="Jack Watts" w:date="2021-04-12T20:29:00Z">
                  <w:rPr>
                    <w:ins w:id="518" w:author="Jack Watts" w:date="2021-04-09T21:00:00Z"/>
                    <w:rFonts w:ascii="Times New Roman" w:eastAsia="Times New Roman" w:hAnsi="Times New Roman" w:cs="Times New Roman"/>
                    <w:sz w:val="24"/>
                    <w:szCs w:val="24"/>
                    <w:lang w:val="en-GB" w:eastAsia="en-GB"/>
                  </w:rPr>
                </w:rPrChange>
              </w:rPr>
            </w:pPr>
            <w:ins w:id="519" w:author="Jack Watts" w:date="2021-04-09T21:00:00Z">
              <w:r w:rsidRPr="005E119E">
                <w:rPr>
                  <w:rFonts w:eastAsia="Times New Roman"/>
                  <w:color w:val="000000"/>
                  <w:sz w:val="20"/>
                  <w:szCs w:val="20"/>
                  <w:lang w:val="en-GB" w:eastAsia="en-GB"/>
                  <w:rPrChange w:id="520" w:author="Jack Watts" w:date="2021-04-12T20:29:00Z">
                    <w:rPr>
                      <w:rFonts w:ascii="Arial" w:eastAsia="Times New Roman" w:hAnsi="Arial" w:cs="Arial"/>
                      <w:color w:val="000000"/>
                      <w:sz w:val="16"/>
                      <w:szCs w:val="16"/>
                      <w:lang w:val="en-GB" w:eastAsia="en-GB"/>
                    </w:rPr>
                  </w:rPrChange>
                </w:rPr>
                <w:t>Audience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2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DB10AD9" w14:textId="77777777" w:rsidR="005E119E" w:rsidRPr="005E119E" w:rsidRDefault="005E119E" w:rsidP="006B3567">
            <w:pPr>
              <w:widowControl/>
              <w:spacing w:before="0" w:line="240" w:lineRule="auto"/>
              <w:jc w:val="center"/>
              <w:rPr>
                <w:ins w:id="522" w:author="Jack Watts" w:date="2021-04-09T21:00:00Z"/>
                <w:rFonts w:eastAsia="Times New Roman"/>
                <w:sz w:val="20"/>
                <w:szCs w:val="20"/>
                <w:lang w:val="en-GB" w:eastAsia="en-GB"/>
                <w:rPrChange w:id="523" w:author="Jack Watts" w:date="2021-04-12T20:29:00Z">
                  <w:rPr>
                    <w:ins w:id="524" w:author="Jack Watts" w:date="2021-04-09T21:00:00Z"/>
                    <w:rFonts w:ascii="Times New Roman" w:eastAsia="Times New Roman" w:hAnsi="Times New Roman" w:cs="Times New Roman"/>
                    <w:sz w:val="24"/>
                    <w:szCs w:val="24"/>
                    <w:lang w:val="en-GB" w:eastAsia="en-GB"/>
                  </w:rPr>
                </w:rPrChange>
              </w:rPr>
            </w:pPr>
            <w:ins w:id="525" w:author="Jack Watts" w:date="2021-04-09T21:00:00Z">
              <w:r w:rsidRPr="005E119E">
                <w:rPr>
                  <w:rFonts w:eastAsia="Times New Roman"/>
                  <w:color w:val="000000"/>
                  <w:sz w:val="20"/>
                  <w:szCs w:val="20"/>
                  <w:lang w:val="en-GB" w:eastAsia="en-GB"/>
                  <w:rPrChange w:id="526"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2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BF9EF5D" w14:textId="77777777" w:rsidR="005E119E" w:rsidRPr="005E119E" w:rsidRDefault="005E119E" w:rsidP="006B3567">
            <w:pPr>
              <w:widowControl/>
              <w:spacing w:before="0" w:line="240" w:lineRule="auto"/>
              <w:jc w:val="center"/>
              <w:rPr>
                <w:ins w:id="528" w:author="Jack Watts" w:date="2021-04-09T21:00:00Z"/>
                <w:rFonts w:eastAsia="Times New Roman"/>
                <w:sz w:val="20"/>
                <w:szCs w:val="20"/>
                <w:lang w:val="en-GB" w:eastAsia="en-GB"/>
                <w:rPrChange w:id="529" w:author="Jack Watts" w:date="2021-04-12T20:29:00Z">
                  <w:rPr>
                    <w:ins w:id="530" w:author="Jack Watts" w:date="2021-04-09T21:00:00Z"/>
                    <w:rFonts w:ascii="Times New Roman" w:eastAsia="Times New Roman" w:hAnsi="Times New Roman" w:cs="Times New Roman"/>
                    <w:sz w:val="24"/>
                    <w:szCs w:val="24"/>
                    <w:lang w:val="en-GB" w:eastAsia="en-GB"/>
                  </w:rPr>
                </w:rPrChange>
              </w:rPr>
            </w:pPr>
            <w:ins w:id="531" w:author="Jack Watts" w:date="2021-04-09T21:00:00Z">
              <w:r w:rsidRPr="005E119E">
                <w:rPr>
                  <w:rFonts w:eastAsia="Times New Roman"/>
                  <w:color w:val="000000"/>
                  <w:sz w:val="20"/>
                  <w:szCs w:val="20"/>
                  <w:lang w:val="en-GB" w:eastAsia="en-GB"/>
                  <w:rPrChange w:id="532"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E609608" w14:textId="77777777" w:rsidR="005E119E" w:rsidRPr="005E119E" w:rsidRDefault="005E119E" w:rsidP="006B3567">
            <w:pPr>
              <w:widowControl/>
              <w:spacing w:before="0" w:line="240" w:lineRule="auto"/>
              <w:rPr>
                <w:ins w:id="534" w:author="Jack Watts" w:date="2021-04-09T21:00:00Z"/>
                <w:rFonts w:eastAsia="Times New Roman"/>
                <w:sz w:val="20"/>
                <w:szCs w:val="20"/>
                <w:lang w:val="en-GB" w:eastAsia="en-GB"/>
                <w:rPrChange w:id="535" w:author="Jack Watts" w:date="2021-04-12T20:29:00Z">
                  <w:rPr>
                    <w:ins w:id="536" w:author="Jack Watts" w:date="2021-04-09T21:00:00Z"/>
                    <w:rFonts w:ascii="Times New Roman" w:eastAsia="Times New Roman" w:hAnsi="Times New Roman" w:cs="Times New Roman"/>
                    <w:sz w:val="24"/>
                    <w:szCs w:val="24"/>
                    <w:lang w:val="en-GB" w:eastAsia="en-GB"/>
                  </w:rPr>
                </w:rPrChange>
              </w:rPr>
            </w:pPr>
            <w:ins w:id="537" w:author="Jack Watts" w:date="2021-04-09T21:00:00Z">
              <w:r w:rsidRPr="005E119E">
                <w:rPr>
                  <w:rFonts w:eastAsia="Times New Roman"/>
                  <w:color w:val="000000"/>
                  <w:sz w:val="20"/>
                  <w:szCs w:val="20"/>
                  <w:lang w:val="en-GB" w:eastAsia="en-GB"/>
                  <w:rPrChange w:id="538" w:author="Jack Watts" w:date="2021-04-12T20:29:00Z">
                    <w:rPr>
                      <w:rFonts w:ascii="Arial" w:eastAsia="Times New Roman" w:hAnsi="Arial" w:cs="Arial"/>
                      <w:color w:val="000000"/>
                      <w:sz w:val="16"/>
                      <w:szCs w:val="16"/>
                      <w:lang w:val="en-GB" w:eastAsia="en-GB"/>
                    </w:rPr>
                  </w:rPrChange>
                </w:rPr>
                <w:t>ContentMaturityRaingList</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3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A68832D" w14:textId="77777777" w:rsidR="005E119E" w:rsidRPr="005E119E" w:rsidRDefault="005E119E" w:rsidP="006B3567">
            <w:pPr>
              <w:widowControl/>
              <w:spacing w:before="0" w:line="240" w:lineRule="auto"/>
              <w:rPr>
                <w:ins w:id="540" w:author="Jack Watts" w:date="2021-04-09T21:00:00Z"/>
                <w:rFonts w:eastAsia="Times New Roman"/>
                <w:sz w:val="20"/>
                <w:szCs w:val="20"/>
                <w:lang w:val="en-GB" w:eastAsia="en-GB"/>
                <w:rPrChange w:id="541" w:author="Jack Watts" w:date="2021-04-12T20:29:00Z">
                  <w:rPr>
                    <w:ins w:id="542" w:author="Jack Watts" w:date="2021-04-09T21:00:00Z"/>
                    <w:rFonts w:ascii="Times New Roman" w:eastAsia="Times New Roman" w:hAnsi="Times New Roman" w:cs="Times New Roman"/>
                    <w:sz w:val="24"/>
                    <w:szCs w:val="24"/>
                    <w:lang w:val="en-GB" w:eastAsia="en-GB"/>
                  </w:rPr>
                </w:rPrChange>
              </w:rPr>
            </w:pPr>
            <w:ins w:id="543" w:author="Jack Watts" w:date="2021-04-09T21:00:00Z">
              <w:r w:rsidRPr="005E119E">
                <w:rPr>
                  <w:rFonts w:eastAsia="Times New Roman"/>
                  <w:color w:val="000000"/>
                  <w:sz w:val="20"/>
                  <w:szCs w:val="20"/>
                  <w:lang w:val="en-GB" w:eastAsia="en-GB"/>
                  <w:rPrChange w:id="544"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0CD6CEF1" w14:textId="77777777" w:rsidTr="005E119E">
        <w:trPr>
          <w:ins w:id="545"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46"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8EE84D9" w14:textId="77777777" w:rsidR="005E119E" w:rsidRPr="005E119E" w:rsidRDefault="005E119E" w:rsidP="006B3567">
            <w:pPr>
              <w:widowControl/>
              <w:spacing w:before="0" w:line="240" w:lineRule="auto"/>
              <w:rPr>
                <w:ins w:id="547" w:author="Jack Watts" w:date="2021-04-09T21:00:00Z"/>
                <w:rFonts w:eastAsia="Times New Roman"/>
                <w:sz w:val="20"/>
                <w:szCs w:val="20"/>
                <w:lang w:val="en-GB" w:eastAsia="en-GB"/>
                <w:rPrChange w:id="548" w:author="Jack Watts" w:date="2021-04-12T20:29:00Z">
                  <w:rPr>
                    <w:ins w:id="549" w:author="Jack Watts" w:date="2021-04-09T21:00:00Z"/>
                    <w:rFonts w:ascii="Times New Roman" w:eastAsia="Times New Roman" w:hAnsi="Times New Roman" w:cs="Times New Roman"/>
                    <w:sz w:val="24"/>
                    <w:szCs w:val="24"/>
                    <w:lang w:val="en-GB" w:eastAsia="en-GB"/>
                  </w:rPr>
                </w:rPrChange>
              </w:rPr>
            </w:pPr>
            <w:ins w:id="550" w:author="Jack Watts" w:date="2021-04-09T21:00:00Z">
              <w:r w:rsidRPr="005E119E">
                <w:rPr>
                  <w:rFonts w:eastAsia="Times New Roman"/>
                  <w:color w:val="000000"/>
                  <w:sz w:val="20"/>
                  <w:szCs w:val="20"/>
                  <w:lang w:val="en-GB" w:eastAsia="en-GB"/>
                  <w:rPrChange w:id="551" w:author="Jack Watts" w:date="2021-04-12T20:29:00Z">
                    <w:rPr>
                      <w:rFonts w:ascii="Arial" w:eastAsia="Times New Roman" w:hAnsi="Arial" w:cs="Arial"/>
                      <w:color w:val="000000"/>
                      <w:sz w:val="16"/>
                      <w:szCs w:val="16"/>
                      <w:lang w:val="en-GB" w:eastAsia="en-GB"/>
                    </w:rPr>
                  </w:rPrChange>
                </w:rPr>
                <w:t>Scope</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5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16B755C" w14:textId="77777777" w:rsidR="005E119E" w:rsidRPr="005E119E" w:rsidRDefault="005E119E" w:rsidP="006B3567">
            <w:pPr>
              <w:widowControl/>
              <w:spacing w:before="0" w:line="240" w:lineRule="auto"/>
              <w:jc w:val="center"/>
              <w:rPr>
                <w:ins w:id="553" w:author="Jack Watts" w:date="2021-04-09T21:00:00Z"/>
                <w:rFonts w:eastAsia="Times New Roman"/>
                <w:sz w:val="20"/>
                <w:szCs w:val="20"/>
                <w:lang w:val="en-GB" w:eastAsia="en-GB"/>
                <w:rPrChange w:id="554" w:author="Jack Watts" w:date="2021-04-12T20:29:00Z">
                  <w:rPr>
                    <w:ins w:id="555" w:author="Jack Watts" w:date="2021-04-09T21:00:00Z"/>
                    <w:rFonts w:ascii="Times New Roman" w:eastAsia="Times New Roman" w:hAnsi="Times New Roman" w:cs="Times New Roman"/>
                    <w:sz w:val="24"/>
                    <w:szCs w:val="24"/>
                    <w:lang w:val="en-GB" w:eastAsia="en-GB"/>
                  </w:rPr>
                </w:rPrChange>
              </w:rPr>
            </w:pPr>
            <w:ins w:id="556" w:author="Jack Watts" w:date="2021-04-09T21:00:00Z">
              <w:r w:rsidRPr="005E119E">
                <w:rPr>
                  <w:rFonts w:eastAsia="Times New Roman"/>
                  <w:color w:val="000000"/>
                  <w:sz w:val="20"/>
                  <w:szCs w:val="20"/>
                  <w:lang w:val="en-GB" w:eastAsia="en-GB"/>
                  <w:rPrChange w:id="557" w:author="Jack Watts" w:date="2021-04-12T20:29:00Z">
                    <w:rPr>
                      <w:rFonts w:ascii="Arial" w:eastAsia="Times New Roman" w:hAnsi="Arial" w:cs="Arial"/>
                      <w:color w:val="000000"/>
                      <w:sz w:val="16"/>
                      <w:szCs w:val="16"/>
                      <w:lang w:val="en-GB" w:eastAsia="en-GB"/>
                    </w:rPr>
                  </w:rPrChange>
                </w:rPr>
                <w:t>Yes</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5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4282466E" w14:textId="77777777" w:rsidR="005E119E" w:rsidRPr="005E119E" w:rsidRDefault="005E119E" w:rsidP="006B3567">
            <w:pPr>
              <w:widowControl/>
              <w:spacing w:before="0" w:line="240" w:lineRule="auto"/>
              <w:jc w:val="center"/>
              <w:rPr>
                <w:ins w:id="559" w:author="Jack Watts" w:date="2021-04-09T21:00:00Z"/>
                <w:rFonts w:eastAsia="Times New Roman"/>
                <w:sz w:val="20"/>
                <w:szCs w:val="20"/>
                <w:lang w:val="en-GB" w:eastAsia="en-GB"/>
                <w:rPrChange w:id="560" w:author="Jack Watts" w:date="2021-04-12T20:29:00Z">
                  <w:rPr>
                    <w:ins w:id="561" w:author="Jack Watts" w:date="2021-04-09T21:00:00Z"/>
                    <w:rFonts w:ascii="Times New Roman" w:eastAsia="Times New Roman" w:hAnsi="Times New Roman" w:cs="Times New Roman"/>
                    <w:sz w:val="24"/>
                    <w:szCs w:val="24"/>
                    <w:lang w:val="en-GB" w:eastAsia="en-GB"/>
                  </w:rPr>
                </w:rPrChange>
              </w:rPr>
            </w:pPr>
            <w:ins w:id="562" w:author="Jack Watts" w:date="2021-04-09T21:00:00Z">
              <w:r w:rsidRPr="005E119E">
                <w:rPr>
                  <w:rFonts w:eastAsia="Times New Roman"/>
                  <w:color w:val="000000"/>
                  <w:sz w:val="20"/>
                  <w:szCs w:val="20"/>
                  <w:lang w:val="en-GB" w:eastAsia="en-GB"/>
                  <w:rPrChange w:id="563" w:author="Jack Watts" w:date="2021-04-12T20:29:00Z">
                    <w:rPr>
                      <w:rFonts w:ascii="Arial" w:eastAsia="Times New Roman" w:hAnsi="Arial" w:cs="Arial"/>
                      <w:color w:val="000000"/>
                      <w:sz w:val="16"/>
                      <w:szCs w:val="16"/>
                      <w:lang w:val="en-GB" w:eastAsia="en-GB"/>
                    </w:rPr>
                  </w:rPrChange>
                </w:rPr>
                <w:t>anyURI</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6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AD4B51E" w14:textId="77777777" w:rsidR="005E119E" w:rsidRPr="005E119E" w:rsidRDefault="005E119E" w:rsidP="006B3567">
            <w:pPr>
              <w:widowControl/>
              <w:spacing w:before="0" w:line="240" w:lineRule="auto"/>
              <w:rPr>
                <w:ins w:id="565" w:author="Jack Watts" w:date="2021-04-09T21:00:00Z"/>
                <w:rFonts w:eastAsia="Times New Roman"/>
                <w:sz w:val="20"/>
                <w:szCs w:val="20"/>
                <w:lang w:val="en-GB" w:eastAsia="en-GB"/>
                <w:rPrChange w:id="566" w:author="Jack Watts" w:date="2021-04-12T20:29:00Z">
                  <w:rPr>
                    <w:ins w:id="567" w:author="Jack Watts" w:date="2021-04-09T21:00:00Z"/>
                    <w:rFonts w:ascii="Times New Roman" w:eastAsia="Times New Roman" w:hAnsi="Times New Roman" w:cs="Times New Roman"/>
                    <w:sz w:val="24"/>
                    <w:szCs w:val="24"/>
                    <w:lang w:val="en-GB" w:eastAsia="en-GB"/>
                  </w:rPr>
                </w:rPrChange>
              </w:rPr>
            </w:pPr>
            <w:ins w:id="568" w:author="Jack Watts" w:date="2021-04-09T21:00:00Z">
              <w:r w:rsidRPr="005E119E">
                <w:rPr>
                  <w:rFonts w:eastAsia="Times New Roman"/>
                  <w:color w:val="000000"/>
                  <w:sz w:val="20"/>
                  <w:szCs w:val="20"/>
                  <w:lang w:val="en-GB" w:eastAsia="en-GB"/>
                  <w:rPrChange w:id="569" w:author="Jack Watts" w:date="2021-04-12T20:29:00Z">
                    <w:rPr>
                      <w:rFonts w:ascii="Arial" w:eastAsia="Times New Roman" w:hAnsi="Arial" w:cs="Arial"/>
                      <w:color w:val="000000"/>
                      <w:sz w:val="16"/>
                      <w:szCs w:val="16"/>
                      <w:lang w:val="en-GB" w:eastAsia="en-GB"/>
                    </w:rPr>
                  </w:rPrChange>
                </w:rPr>
                <w:t>Audience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7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D34FA7D" w14:textId="77777777" w:rsidR="005E119E" w:rsidRPr="005E119E" w:rsidRDefault="005E119E" w:rsidP="006B3567">
            <w:pPr>
              <w:widowControl/>
              <w:spacing w:before="0" w:line="240" w:lineRule="auto"/>
              <w:rPr>
                <w:ins w:id="571" w:author="Jack Watts" w:date="2021-04-09T21:00:00Z"/>
                <w:rFonts w:eastAsia="Times New Roman"/>
                <w:sz w:val="20"/>
                <w:szCs w:val="20"/>
                <w:lang w:val="en-GB" w:eastAsia="en-GB"/>
                <w:rPrChange w:id="572" w:author="Jack Watts" w:date="2021-04-12T20:29:00Z">
                  <w:rPr>
                    <w:ins w:id="573" w:author="Jack Watts" w:date="2021-04-09T21:00:00Z"/>
                    <w:rFonts w:ascii="Times New Roman" w:eastAsia="Times New Roman" w:hAnsi="Times New Roman" w:cs="Times New Roman"/>
                    <w:sz w:val="24"/>
                    <w:szCs w:val="24"/>
                    <w:lang w:val="en-GB" w:eastAsia="en-GB"/>
                  </w:rPr>
                </w:rPrChange>
              </w:rPr>
            </w:pPr>
            <w:ins w:id="574" w:author="Jack Watts" w:date="2021-04-09T21:00:00Z">
              <w:r w:rsidRPr="005E119E">
                <w:rPr>
                  <w:rFonts w:eastAsia="Times New Roman"/>
                  <w:color w:val="000000"/>
                  <w:sz w:val="20"/>
                  <w:szCs w:val="20"/>
                  <w:lang w:val="en-GB" w:eastAsia="en-GB"/>
                  <w:rPrChange w:id="575" w:author="Jack Watts" w:date="2021-04-12T20:29:00Z">
                    <w:rPr>
                      <w:rFonts w:ascii="Arial" w:eastAsia="Times New Roman" w:hAnsi="Arial" w:cs="Arial"/>
                      <w:color w:val="000000"/>
                      <w:sz w:val="16"/>
                      <w:szCs w:val="16"/>
                      <w:lang w:val="en-GB" w:eastAsia="en-GB"/>
                    </w:rPr>
                  </w:rPrChange>
                </w:rPr>
                <w:t>Incorrect value allows access to an unintended audience.</w:t>
              </w:r>
            </w:ins>
          </w:p>
        </w:tc>
      </w:tr>
      <w:tr w:rsidR="005E119E" w:rsidRPr="006B3567" w14:paraId="683AB8A3" w14:textId="77777777" w:rsidTr="005E119E">
        <w:trPr>
          <w:ins w:id="576"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77"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7CD9F9C" w14:textId="77777777" w:rsidR="005E119E" w:rsidRPr="005E119E" w:rsidRDefault="005E119E" w:rsidP="006B3567">
            <w:pPr>
              <w:widowControl/>
              <w:spacing w:before="0" w:line="240" w:lineRule="auto"/>
              <w:rPr>
                <w:ins w:id="578" w:author="Jack Watts" w:date="2021-04-09T21:00:00Z"/>
                <w:rFonts w:eastAsia="Times New Roman"/>
                <w:sz w:val="20"/>
                <w:szCs w:val="20"/>
                <w:lang w:val="en-GB" w:eastAsia="en-GB"/>
                <w:rPrChange w:id="579" w:author="Jack Watts" w:date="2021-04-12T20:29:00Z">
                  <w:rPr>
                    <w:ins w:id="580" w:author="Jack Watts" w:date="2021-04-09T21:00:00Z"/>
                    <w:rFonts w:ascii="Times New Roman" w:eastAsia="Times New Roman" w:hAnsi="Times New Roman" w:cs="Times New Roman"/>
                    <w:sz w:val="24"/>
                    <w:szCs w:val="24"/>
                    <w:lang w:val="en-GB" w:eastAsia="en-GB"/>
                  </w:rPr>
                </w:rPrChange>
              </w:rPr>
            </w:pPr>
            <w:ins w:id="581" w:author="Jack Watts" w:date="2021-04-09T21:00:00Z">
              <w:r w:rsidRPr="005E119E">
                <w:rPr>
                  <w:rFonts w:eastAsia="Times New Roman"/>
                  <w:color w:val="000000"/>
                  <w:sz w:val="20"/>
                  <w:szCs w:val="20"/>
                  <w:lang w:val="en-GB" w:eastAsia="en-GB"/>
                  <w:rPrChange w:id="582" w:author="Jack Watts" w:date="2021-04-12T20:29:00Z">
                    <w:rPr>
                      <w:rFonts w:ascii="Arial" w:eastAsia="Times New Roman" w:hAnsi="Arial" w:cs="Arial"/>
                      <w:color w:val="000000"/>
                      <w:sz w:val="16"/>
                      <w:szCs w:val="16"/>
                      <w:lang w:val="en-GB" w:eastAsia="en-GB"/>
                    </w:rPr>
                  </w:rPrChange>
                </w:rPr>
                <w:t>Annotation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8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670F605" w14:textId="77777777" w:rsidR="005E119E" w:rsidRPr="005E119E" w:rsidRDefault="005E119E" w:rsidP="006B3567">
            <w:pPr>
              <w:widowControl/>
              <w:spacing w:before="0" w:line="240" w:lineRule="auto"/>
              <w:jc w:val="center"/>
              <w:rPr>
                <w:ins w:id="584" w:author="Jack Watts" w:date="2021-04-09T21:00:00Z"/>
                <w:rFonts w:eastAsia="Times New Roman"/>
                <w:sz w:val="20"/>
                <w:szCs w:val="20"/>
                <w:lang w:val="en-GB" w:eastAsia="en-GB"/>
                <w:rPrChange w:id="585" w:author="Jack Watts" w:date="2021-04-12T20:29:00Z">
                  <w:rPr>
                    <w:ins w:id="586" w:author="Jack Watts" w:date="2021-04-09T21:00:00Z"/>
                    <w:rFonts w:ascii="Times New Roman" w:eastAsia="Times New Roman" w:hAnsi="Times New Roman" w:cs="Times New Roman"/>
                    <w:sz w:val="24"/>
                    <w:szCs w:val="24"/>
                    <w:lang w:val="en-GB" w:eastAsia="en-GB"/>
                  </w:rPr>
                </w:rPrChange>
              </w:rPr>
            </w:pPr>
            <w:ins w:id="587" w:author="Jack Watts" w:date="2021-04-09T21:00:00Z">
              <w:r w:rsidRPr="005E119E">
                <w:rPr>
                  <w:rFonts w:eastAsia="Times New Roman"/>
                  <w:color w:val="000000"/>
                  <w:sz w:val="20"/>
                  <w:szCs w:val="20"/>
                  <w:lang w:val="en-GB" w:eastAsia="en-GB"/>
                  <w:rPrChange w:id="588"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89"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069AE933" w14:textId="77777777" w:rsidR="005E119E" w:rsidRPr="005E119E" w:rsidRDefault="005E119E" w:rsidP="006B3567">
            <w:pPr>
              <w:widowControl/>
              <w:spacing w:before="0" w:line="240" w:lineRule="auto"/>
              <w:jc w:val="center"/>
              <w:rPr>
                <w:ins w:id="590" w:author="Jack Watts" w:date="2021-04-09T21:00:00Z"/>
                <w:rFonts w:eastAsia="Times New Roman"/>
                <w:sz w:val="20"/>
                <w:szCs w:val="20"/>
                <w:lang w:val="en-GB" w:eastAsia="en-GB"/>
                <w:rPrChange w:id="591" w:author="Jack Watts" w:date="2021-04-12T20:29:00Z">
                  <w:rPr>
                    <w:ins w:id="592" w:author="Jack Watts" w:date="2021-04-09T21:00:00Z"/>
                    <w:rFonts w:ascii="Times New Roman" w:eastAsia="Times New Roman" w:hAnsi="Times New Roman" w:cs="Times New Roman"/>
                    <w:sz w:val="24"/>
                    <w:szCs w:val="24"/>
                    <w:lang w:val="en-GB" w:eastAsia="en-GB"/>
                  </w:rPr>
                </w:rPrChange>
              </w:rPr>
            </w:pPr>
            <w:ins w:id="593" w:author="Jack Watts" w:date="2021-04-09T21:00:00Z">
              <w:r w:rsidRPr="005E119E">
                <w:rPr>
                  <w:rFonts w:eastAsia="Times New Roman"/>
                  <w:color w:val="000000"/>
                  <w:sz w:val="20"/>
                  <w:szCs w:val="20"/>
                  <w:lang w:val="en-GB" w:eastAsia="en-GB"/>
                  <w:rPrChange w:id="594" w:author="Jack Watts" w:date="2021-04-12T20:29:00Z">
                    <w:rPr>
                      <w:rFonts w:ascii="Arial" w:eastAsia="Times New Roman" w:hAnsi="Arial" w:cs="Arial"/>
                      <w:color w:val="000000"/>
                      <w:sz w:val="16"/>
                      <w:szCs w:val="16"/>
                      <w:lang w:val="en-GB" w:eastAsia="en-GB"/>
                    </w:rPr>
                  </w:rPrChange>
                </w:rPr>
                <w:t>string</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59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FF0F2A9" w14:textId="77777777" w:rsidR="005E119E" w:rsidRPr="005E119E" w:rsidRDefault="005E119E" w:rsidP="006B3567">
            <w:pPr>
              <w:widowControl/>
              <w:spacing w:before="0" w:line="240" w:lineRule="auto"/>
              <w:rPr>
                <w:ins w:id="596" w:author="Jack Watts" w:date="2021-04-09T21:00:00Z"/>
                <w:rFonts w:eastAsia="Times New Roman"/>
                <w:sz w:val="20"/>
                <w:szCs w:val="20"/>
                <w:lang w:val="en-GB" w:eastAsia="en-GB"/>
                <w:rPrChange w:id="597" w:author="Jack Watts" w:date="2021-04-12T20:29:00Z">
                  <w:rPr>
                    <w:ins w:id="598" w:author="Jack Watts" w:date="2021-04-09T21:00:00Z"/>
                    <w:rFonts w:ascii="Times New Roman" w:eastAsia="Times New Roman" w:hAnsi="Times New Roman" w:cs="Times New Roman"/>
                    <w:sz w:val="24"/>
                    <w:szCs w:val="24"/>
                    <w:lang w:val="en-GB" w:eastAsia="en-GB"/>
                  </w:rPr>
                </w:rPrChange>
              </w:rPr>
            </w:pPr>
            <w:ins w:id="599" w:author="Jack Watts" w:date="2021-04-09T21:00:00Z">
              <w:r w:rsidRPr="005E119E">
                <w:rPr>
                  <w:rFonts w:eastAsia="Times New Roman"/>
                  <w:color w:val="000000"/>
                  <w:sz w:val="20"/>
                  <w:szCs w:val="20"/>
                  <w:lang w:val="en-GB" w:eastAsia="en-GB"/>
                  <w:rPrChange w:id="600"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0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99A32E1" w14:textId="4E61D3CE" w:rsidR="005E119E" w:rsidRPr="005E119E" w:rsidRDefault="005E119E" w:rsidP="006B3567">
            <w:pPr>
              <w:widowControl/>
              <w:spacing w:before="0" w:line="240" w:lineRule="auto"/>
              <w:rPr>
                <w:ins w:id="602" w:author="Jack Watts" w:date="2021-04-09T21:00:00Z"/>
                <w:rFonts w:eastAsia="Times New Roman"/>
                <w:sz w:val="20"/>
                <w:szCs w:val="20"/>
                <w:lang w:val="en-GB" w:eastAsia="en-GB"/>
                <w:rPrChange w:id="603" w:author="Jack Watts" w:date="2021-04-12T20:29:00Z">
                  <w:rPr>
                    <w:ins w:id="604" w:author="Jack Watts" w:date="2021-04-09T21:00:00Z"/>
                    <w:rFonts w:ascii="Times New Roman" w:eastAsia="Times New Roman" w:hAnsi="Times New Roman" w:cs="Times New Roman"/>
                    <w:sz w:val="24"/>
                    <w:szCs w:val="24"/>
                    <w:lang w:val="en-GB" w:eastAsia="en-GB"/>
                  </w:rPr>
                </w:rPrChange>
              </w:rPr>
            </w:pPr>
            <w:ins w:id="605" w:author="Jack Watts" w:date="2021-04-12T20:26:00Z">
              <w:r w:rsidRPr="005E119E">
                <w:rPr>
                  <w:rFonts w:eastAsia="Times New Roman"/>
                  <w:color w:val="000000"/>
                  <w:sz w:val="20"/>
                  <w:szCs w:val="20"/>
                  <w:lang w:val="en-GB" w:eastAsia="en-GB"/>
                  <w:rPrChange w:id="606" w:author="Jack Watts" w:date="2021-04-12T20:29:00Z">
                    <w:rPr>
                      <w:rFonts w:ascii="Arial" w:eastAsia="Times New Roman" w:hAnsi="Arial" w:cs="Arial"/>
                      <w:color w:val="000000"/>
                      <w:sz w:val="16"/>
                      <w:szCs w:val="16"/>
                      <w:lang w:val="en-GB" w:eastAsia="en-GB"/>
                    </w:rPr>
                  </w:rPrChange>
                </w:rPr>
                <w:t>Incorrect description of the resource.</w:t>
              </w:r>
            </w:ins>
          </w:p>
        </w:tc>
      </w:tr>
      <w:tr w:rsidR="005E119E" w:rsidRPr="006B3567" w14:paraId="67D9589A" w14:textId="77777777" w:rsidTr="005E119E">
        <w:trPr>
          <w:ins w:id="607"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08"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FCA2A98" w14:textId="77777777" w:rsidR="005E119E" w:rsidRPr="005E119E" w:rsidRDefault="005E119E" w:rsidP="006B3567">
            <w:pPr>
              <w:widowControl/>
              <w:spacing w:before="0" w:line="240" w:lineRule="auto"/>
              <w:rPr>
                <w:ins w:id="609" w:author="Jack Watts" w:date="2021-04-09T21:00:00Z"/>
                <w:rFonts w:eastAsia="Times New Roman"/>
                <w:sz w:val="20"/>
                <w:szCs w:val="20"/>
                <w:lang w:val="en-GB" w:eastAsia="en-GB"/>
                <w:rPrChange w:id="610" w:author="Jack Watts" w:date="2021-04-12T20:29:00Z">
                  <w:rPr>
                    <w:ins w:id="611" w:author="Jack Watts" w:date="2021-04-09T21:00:00Z"/>
                    <w:rFonts w:ascii="Times New Roman" w:eastAsia="Times New Roman" w:hAnsi="Times New Roman" w:cs="Times New Roman"/>
                    <w:sz w:val="24"/>
                    <w:szCs w:val="24"/>
                    <w:lang w:val="en-GB" w:eastAsia="en-GB"/>
                  </w:rPr>
                </w:rPrChange>
              </w:rPr>
            </w:pPr>
            <w:ins w:id="612" w:author="Jack Watts" w:date="2021-04-09T21:00:00Z">
              <w:r w:rsidRPr="005E119E">
                <w:rPr>
                  <w:rFonts w:eastAsia="Times New Roman"/>
                  <w:color w:val="000000"/>
                  <w:sz w:val="20"/>
                  <w:szCs w:val="20"/>
                  <w:lang w:val="en-GB" w:eastAsia="en-GB"/>
                  <w:rPrChange w:id="613" w:author="Jack Watts" w:date="2021-04-12T20:29:00Z">
                    <w:rPr>
                      <w:rFonts w:ascii="Arial" w:eastAsia="Times New Roman" w:hAnsi="Arial" w:cs="Arial"/>
                      <w:color w:val="000000"/>
                      <w:sz w:val="16"/>
                      <w:szCs w:val="16"/>
                      <w:lang w:val="en-GB" w:eastAsia="en-GB"/>
                    </w:rPr>
                  </w:rPrChange>
                </w:rPr>
                <w:t>EntryPoint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1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9D0D9D7" w14:textId="77777777" w:rsidR="005E119E" w:rsidRPr="005E119E" w:rsidRDefault="005E119E" w:rsidP="006B3567">
            <w:pPr>
              <w:widowControl/>
              <w:spacing w:before="0" w:line="240" w:lineRule="auto"/>
              <w:jc w:val="center"/>
              <w:rPr>
                <w:ins w:id="615" w:author="Jack Watts" w:date="2021-04-09T21:00:00Z"/>
                <w:rFonts w:eastAsia="Times New Roman"/>
                <w:sz w:val="20"/>
                <w:szCs w:val="20"/>
                <w:lang w:val="en-GB" w:eastAsia="en-GB"/>
                <w:rPrChange w:id="616" w:author="Jack Watts" w:date="2021-04-12T20:29:00Z">
                  <w:rPr>
                    <w:ins w:id="617" w:author="Jack Watts" w:date="2021-04-09T21:00:00Z"/>
                    <w:rFonts w:ascii="Times New Roman" w:eastAsia="Times New Roman" w:hAnsi="Times New Roman" w:cs="Times New Roman"/>
                    <w:sz w:val="24"/>
                    <w:szCs w:val="24"/>
                    <w:lang w:val="en-GB" w:eastAsia="en-GB"/>
                  </w:rPr>
                </w:rPrChange>
              </w:rPr>
            </w:pPr>
            <w:ins w:id="618" w:author="Jack Watts" w:date="2021-04-09T21:00:00Z">
              <w:r w:rsidRPr="005E119E">
                <w:rPr>
                  <w:rFonts w:eastAsia="Times New Roman"/>
                  <w:color w:val="000000"/>
                  <w:sz w:val="20"/>
                  <w:szCs w:val="20"/>
                  <w:lang w:val="en-GB" w:eastAsia="en-GB"/>
                  <w:rPrChange w:id="619"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0"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C41F807" w14:textId="77777777" w:rsidR="005E119E" w:rsidRPr="005E119E" w:rsidRDefault="005E119E" w:rsidP="006B3567">
            <w:pPr>
              <w:widowControl/>
              <w:spacing w:before="0" w:line="240" w:lineRule="auto"/>
              <w:jc w:val="center"/>
              <w:rPr>
                <w:ins w:id="621" w:author="Jack Watts" w:date="2021-04-09T21:00:00Z"/>
                <w:rFonts w:eastAsia="Times New Roman"/>
                <w:sz w:val="20"/>
                <w:szCs w:val="20"/>
                <w:lang w:val="en-GB" w:eastAsia="en-GB"/>
                <w:rPrChange w:id="622" w:author="Jack Watts" w:date="2021-04-12T20:29:00Z">
                  <w:rPr>
                    <w:ins w:id="623" w:author="Jack Watts" w:date="2021-04-09T21:00:00Z"/>
                    <w:rFonts w:ascii="Times New Roman" w:eastAsia="Times New Roman" w:hAnsi="Times New Roman" w:cs="Times New Roman"/>
                    <w:sz w:val="24"/>
                    <w:szCs w:val="24"/>
                    <w:lang w:val="en-GB" w:eastAsia="en-GB"/>
                  </w:rPr>
                </w:rPrChange>
              </w:rPr>
            </w:pPr>
            <w:ins w:id="624" w:author="Jack Watts" w:date="2021-04-09T21:00:00Z">
              <w:r w:rsidRPr="005E119E">
                <w:rPr>
                  <w:rFonts w:eastAsia="Times New Roman"/>
                  <w:color w:val="000000"/>
                  <w:sz w:val="20"/>
                  <w:szCs w:val="20"/>
                  <w:lang w:val="en-GB" w:eastAsia="en-GB"/>
                  <w:rPrChange w:id="625"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2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9D5062C" w14:textId="77777777" w:rsidR="005E119E" w:rsidRPr="005E119E" w:rsidRDefault="005E119E" w:rsidP="006B3567">
            <w:pPr>
              <w:widowControl/>
              <w:spacing w:before="0" w:line="240" w:lineRule="auto"/>
              <w:rPr>
                <w:ins w:id="627" w:author="Jack Watts" w:date="2021-04-09T21:00:00Z"/>
                <w:rFonts w:eastAsia="Times New Roman"/>
                <w:sz w:val="20"/>
                <w:szCs w:val="20"/>
                <w:lang w:val="en-GB" w:eastAsia="en-GB"/>
                <w:rPrChange w:id="628" w:author="Jack Watts" w:date="2021-04-12T20:29:00Z">
                  <w:rPr>
                    <w:ins w:id="629" w:author="Jack Watts" w:date="2021-04-09T21:00:00Z"/>
                    <w:rFonts w:ascii="Times New Roman" w:eastAsia="Times New Roman" w:hAnsi="Times New Roman" w:cs="Times New Roman"/>
                    <w:sz w:val="24"/>
                    <w:szCs w:val="24"/>
                    <w:lang w:val="en-GB" w:eastAsia="en-GB"/>
                  </w:rPr>
                </w:rPrChange>
              </w:rPr>
            </w:pPr>
            <w:ins w:id="630" w:author="Jack Watts" w:date="2021-04-09T21:00:00Z">
              <w:r w:rsidRPr="005E119E">
                <w:rPr>
                  <w:rFonts w:eastAsia="Times New Roman"/>
                  <w:color w:val="000000"/>
                  <w:sz w:val="20"/>
                  <w:szCs w:val="20"/>
                  <w:lang w:val="en-GB" w:eastAsia="en-GB"/>
                  <w:rPrChange w:id="631"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3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5AB9D3" w14:textId="77777777" w:rsidR="005E119E" w:rsidRPr="005E119E" w:rsidRDefault="005E119E" w:rsidP="006B3567">
            <w:pPr>
              <w:widowControl/>
              <w:spacing w:before="0" w:line="240" w:lineRule="auto"/>
              <w:rPr>
                <w:ins w:id="633" w:author="Jack Watts" w:date="2021-04-09T21:00:00Z"/>
                <w:rFonts w:eastAsia="Times New Roman"/>
                <w:sz w:val="20"/>
                <w:szCs w:val="20"/>
                <w:lang w:val="en-GB" w:eastAsia="en-GB"/>
                <w:rPrChange w:id="634" w:author="Jack Watts" w:date="2021-04-12T20:29:00Z">
                  <w:rPr>
                    <w:ins w:id="635" w:author="Jack Watts" w:date="2021-04-09T21:00:00Z"/>
                    <w:rFonts w:ascii="Times New Roman" w:eastAsia="Times New Roman" w:hAnsi="Times New Roman" w:cs="Times New Roman"/>
                    <w:sz w:val="24"/>
                    <w:szCs w:val="24"/>
                    <w:lang w:val="en-GB" w:eastAsia="en-GB"/>
                  </w:rPr>
                </w:rPrChange>
              </w:rPr>
            </w:pPr>
            <w:ins w:id="636" w:author="Jack Watts" w:date="2021-04-09T21:00:00Z">
              <w:r w:rsidRPr="005E119E">
                <w:rPr>
                  <w:rFonts w:eastAsia="Times New Roman"/>
                  <w:color w:val="000000"/>
                  <w:sz w:val="20"/>
                  <w:szCs w:val="20"/>
                  <w:lang w:val="en-GB" w:eastAsia="en-GB"/>
                  <w:rPrChange w:id="637" w:author="Jack Watts" w:date="2021-04-12T20:29:00Z">
                    <w:rPr>
                      <w:rFonts w:ascii="Arial" w:eastAsia="Times New Roman" w:hAnsi="Arial" w:cs="Arial"/>
                      <w:color w:val="000000"/>
                      <w:sz w:val="16"/>
                      <w:szCs w:val="16"/>
                      <w:lang w:val="en-GB" w:eastAsia="en-GB"/>
                    </w:rPr>
                  </w:rPrChange>
                </w:rPr>
                <w:t>Unintended content representation.</w:t>
              </w:r>
            </w:ins>
          </w:p>
        </w:tc>
      </w:tr>
      <w:tr w:rsidR="005E119E" w:rsidRPr="006B3567" w14:paraId="7ACF1FDF" w14:textId="77777777" w:rsidTr="005E119E">
        <w:trPr>
          <w:ins w:id="638"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39"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1828E915" w14:textId="77777777" w:rsidR="005E119E" w:rsidRPr="005E119E" w:rsidRDefault="005E119E" w:rsidP="006B3567">
            <w:pPr>
              <w:widowControl/>
              <w:spacing w:before="0" w:line="240" w:lineRule="auto"/>
              <w:rPr>
                <w:ins w:id="640" w:author="Jack Watts" w:date="2021-04-09T21:00:00Z"/>
                <w:rFonts w:eastAsia="Times New Roman"/>
                <w:sz w:val="20"/>
                <w:szCs w:val="20"/>
                <w:lang w:val="en-GB" w:eastAsia="en-GB"/>
                <w:rPrChange w:id="641" w:author="Jack Watts" w:date="2021-04-12T20:29:00Z">
                  <w:rPr>
                    <w:ins w:id="642" w:author="Jack Watts" w:date="2021-04-09T21:00:00Z"/>
                    <w:rFonts w:ascii="Times New Roman" w:eastAsia="Times New Roman" w:hAnsi="Times New Roman" w:cs="Times New Roman"/>
                    <w:sz w:val="24"/>
                    <w:szCs w:val="24"/>
                    <w:lang w:val="en-GB" w:eastAsia="en-GB"/>
                  </w:rPr>
                </w:rPrChange>
              </w:rPr>
            </w:pPr>
            <w:ins w:id="643" w:author="Jack Watts" w:date="2021-04-09T21:00:00Z">
              <w:r w:rsidRPr="005E119E">
                <w:rPr>
                  <w:rFonts w:eastAsia="Times New Roman"/>
                  <w:color w:val="000000"/>
                  <w:sz w:val="20"/>
                  <w:szCs w:val="20"/>
                  <w:lang w:val="en-GB" w:eastAsia="en-GB"/>
                  <w:rPrChange w:id="644" w:author="Jack Watts" w:date="2021-04-12T20:29:00Z">
                    <w:rPr>
                      <w:rFonts w:ascii="Arial" w:eastAsia="Times New Roman" w:hAnsi="Arial" w:cs="Arial"/>
                      <w:color w:val="000000"/>
                      <w:sz w:val="16"/>
                      <w:szCs w:val="16"/>
                      <w:lang w:val="en-GB" w:eastAsia="en-GB"/>
                    </w:rPr>
                  </w:rPrChange>
                </w:rPr>
                <w:t>SourceDuration</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45"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4829C00" w14:textId="77777777" w:rsidR="005E119E" w:rsidRPr="005E119E" w:rsidRDefault="005E119E" w:rsidP="006B3567">
            <w:pPr>
              <w:widowControl/>
              <w:spacing w:before="0" w:line="240" w:lineRule="auto"/>
              <w:jc w:val="center"/>
              <w:rPr>
                <w:ins w:id="646" w:author="Jack Watts" w:date="2021-04-09T21:00:00Z"/>
                <w:rFonts w:eastAsia="Times New Roman"/>
                <w:sz w:val="20"/>
                <w:szCs w:val="20"/>
                <w:lang w:val="en-GB" w:eastAsia="en-GB"/>
                <w:rPrChange w:id="647" w:author="Jack Watts" w:date="2021-04-12T20:29:00Z">
                  <w:rPr>
                    <w:ins w:id="648" w:author="Jack Watts" w:date="2021-04-09T21:00:00Z"/>
                    <w:rFonts w:ascii="Times New Roman" w:eastAsia="Times New Roman" w:hAnsi="Times New Roman" w:cs="Times New Roman"/>
                    <w:sz w:val="24"/>
                    <w:szCs w:val="24"/>
                    <w:lang w:val="en-GB" w:eastAsia="en-GB"/>
                  </w:rPr>
                </w:rPrChange>
              </w:rPr>
            </w:pPr>
            <w:ins w:id="649" w:author="Jack Watts" w:date="2021-04-09T21:00:00Z">
              <w:r w:rsidRPr="005E119E">
                <w:rPr>
                  <w:rFonts w:eastAsia="Times New Roman"/>
                  <w:color w:val="000000"/>
                  <w:sz w:val="20"/>
                  <w:szCs w:val="20"/>
                  <w:lang w:val="en-GB" w:eastAsia="en-GB"/>
                  <w:rPrChange w:id="650"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1"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1A78FE1" w14:textId="77777777" w:rsidR="005E119E" w:rsidRPr="005E119E" w:rsidRDefault="005E119E" w:rsidP="006B3567">
            <w:pPr>
              <w:widowControl/>
              <w:spacing w:before="0" w:line="240" w:lineRule="auto"/>
              <w:jc w:val="center"/>
              <w:rPr>
                <w:ins w:id="652" w:author="Jack Watts" w:date="2021-04-09T21:00:00Z"/>
                <w:rFonts w:eastAsia="Times New Roman"/>
                <w:sz w:val="20"/>
                <w:szCs w:val="20"/>
                <w:lang w:val="en-GB" w:eastAsia="en-GB"/>
                <w:rPrChange w:id="653" w:author="Jack Watts" w:date="2021-04-12T20:29:00Z">
                  <w:rPr>
                    <w:ins w:id="654" w:author="Jack Watts" w:date="2021-04-09T21:00:00Z"/>
                    <w:rFonts w:ascii="Times New Roman" w:eastAsia="Times New Roman" w:hAnsi="Times New Roman" w:cs="Times New Roman"/>
                    <w:sz w:val="24"/>
                    <w:szCs w:val="24"/>
                    <w:lang w:val="en-GB" w:eastAsia="en-GB"/>
                  </w:rPr>
                </w:rPrChange>
              </w:rPr>
            </w:pPr>
            <w:ins w:id="655" w:author="Jack Watts" w:date="2021-04-09T21:00:00Z">
              <w:r w:rsidRPr="005E119E">
                <w:rPr>
                  <w:rFonts w:eastAsia="Times New Roman"/>
                  <w:color w:val="000000"/>
                  <w:sz w:val="20"/>
                  <w:szCs w:val="20"/>
                  <w:lang w:val="en-GB" w:eastAsia="en-GB"/>
                  <w:rPrChange w:id="656"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57"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4478986" w14:textId="77777777" w:rsidR="005E119E" w:rsidRPr="005E119E" w:rsidRDefault="005E119E" w:rsidP="006B3567">
            <w:pPr>
              <w:widowControl/>
              <w:spacing w:before="0" w:line="240" w:lineRule="auto"/>
              <w:rPr>
                <w:ins w:id="658" w:author="Jack Watts" w:date="2021-04-09T21:00:00Z"/>
                <w:rFonts w:eastAsia="Times New Roman"/>
                <w:sz w:val="20"/>
                <w:szCs w:val="20"/>
                <w:lang w:val="en-GB" w:eastAsia="en-GB"/>
                <w:rPrChange w:id="659" w:author="Jack Watts" w:date="2021-04-12T20:29:00Z">
                  <w:rPr>
                    <w:ins w:id="660" w:author="Jack Watts" w:date="2021-04-09T21:00:00Z"/>
                    <w:rFonts w:ascii="Times New Roman" w:eastAsia="Times New Roman" w:hAnsi="Times New Roman" w:cs="Times New Roman"/>
                    <w:sz w:val="24"/>
                    <w:szCs w:val="24"/>
                    <w:lang w:val="en-GB" w:eastAsia="en-GB"/>
                  </w:rPr>
                </w:rPrChange>
              </w:rPr>
            </w:pPr>
            <w:ins w:id="661" w:author="Jack Watts" w:date="2021-04-09T21:00:00Z">
              <w:r w:rsidRPr="005E119E">
                <w:rPr>
                  <w:rFonts w:eastAsia="Times New Roman"/>
                  <w:color w:val="000000"/>
                  <w:sz w:val="20"/>
                  <w:szCs w:val="20"/>
                  <w:lang w:val="en-GB" w:eastAsia="en-GB"/>
                  <w:rPrChange w:id="662"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63"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6773AAE6" w14:textId="77777777" w:rsidR="005E119E" w:rsidRPr="005E119E" w:rsidRDefault="005E119E" w:rsidP="006B3567">
            <w:pPr>
              <w:widowControl/>
              <w:spacing w:before="0" w:line="240" w:lineRule="auto"/>
              <w:rPr>
                <w:ins w:id="664" w:author="Jack Watts" w:date="2021-04-09T21:00:00Z"/>
                <w:rFonts w:eastAsia="Times New Roman"/>
                <w:sz w:val="20"/>
                <w:szCs w:val="20"/>
                <w:lang w:val="en-GB" w:eastAsia="en-GB"/>
                <w:rPrChange w:id="665" w:author="Jack Watts" w:date="2021-04-12T20:29:00Z">
                  <w:rPr>
                    <w:ins w:id="666" w:author="Jack Watts" w:date="2021-04-09T21:00:00Z"/>
                    <w:rFonts w:ascii="Times New Roman" w:eastAsia="Times New Roman" w:hAnsi="Times New Roman" w:cs="Times New Roman"/>
                    <w:sz w:val="24"/>
                    <w:szCs w:val="24"/>
                    <w:lang w:val="en-GB" w:eastAsia="en-GB"/>
                  </w:rPr>
                </w:rPrChange>
              </w:rPr>
            </w:pPr>
            <w:ins w:id="667" w:author="Jack Watts" w:date="2021-04-09T21:00:00Z">
              <w:r w:rsidRPr="005E119E">
                <w:rPr>
                  <w:rFonts w:eastAsia="Times New Roman"/>
                  <w:color w:val="000000"/>
                  <w:sz w:val="20"/>
                  <w:szCs w:val="20"/>
                  <w:lang w:val="en-GB" w:eastAsia="en-GB"/>
                  <w:rPrChange w:id="668" w:author="Jack Watts" w:date="2021-04-12T20:29:00Z">
                    <w:rPr>
                      <w:rFonts w:ascii="Arial" w:eastAsia="Times New Roman" w:hAnsi="Arial" w:cs="Arial"/>
                      <w:color w:val="000000"/>
                      <w:sz w:val="16"/>
                      <w:szCs w:val="16"/>
                      <w:lang w:val="en-GB" w:eastAsia="en-GB"/>
                    </w:rPr>
                  </w:rPrChange>
                </w:rPr>
                <w:t>Unintended content representation.</w:t>
              </w:r>
            </w:ins>
          </w:p>
        </w:tc>
      </w:tr>
      <w:tr w:rsidR="005E119E" w:rsidRPr="006B3567" w14:paraId="0EF53439" w14:textId="77777777" w:rsidTr="005E119E">
        <w:trPr>
          <w:ins w:id="669" w:author="Jack Watts" w:date="2021-04-09T21:00:00Z"/>
        </w:trPr>
        <w:tc>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70" w:author="Jack Watts" w:date="2021-04-12T20:28:00Z">
              <w:tcPr>
                <w:tcW w:w="2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77069DE0" w14:textId="77777777" w:rsidR="005E119E" w:rsidRPr="005E119E" w:rsidRDefault="005E119E" w:rsidP="006B3567">
            <w:pPr>
              <w:widowControl/>
              <w:spacing w:before="0" w:line="240" w:lineRule="auto"/>
              <w:rPr>
                <w:ins w:id="671" w:author="Jack Watts" w:date="2021-04-09T21:00:00Z"/>
                <w:rFonts w:eastAsia="Times New Roman"/>
                <w:sz w:val="20"/>
                <w:szCs w:val="20"/>
                <w:lang w:val="en-GB" w:eastAsia="en-GB"/>
                <w:rPrChange w:id="672" w:author="Jack Watts" w:date="2021-04-12T20:29:00Z">
                  <w:rPr>
                    <w:ins w:id="673" w:author="Jack Watts" w:date="2021-04-09T21:00:00Z"/>
                    <w:rFonts w:ascii="Times New Roman" w:eastAsia="Times New Roman" w:hAnsi="Times New Roman" w:cs="Times New Roman"/>
                    <w:sz w:val="24"/>
                    <w:szCs w:val="24"/>
                    <w:lang w:val="en-GB" w:eastAsia="en-GB"/>
                  </w:rPr>
                </w:rPrChange>
              </w:rPr>
            </w:pPr>
            <w:ins w:id="674" w:author="Jack Watts" w:date="2021-04-09T21:00:00Z">
              <w:r w:rsidRPr="005E119E">
                <w:rPr>
                  <w:rFonts w:eastAsia="Times New Roman"/>
                  <w:color w:val="000000"/>
                  <w:sz w:val="20"/>
                  <w:szCs w:val="20"/>
                  <w:lang w:val="en-GB" w:eastAsia="en-GB"/>
                  <w:rPrChange w:id="675" w:author="Jack Watts" w:date="2021-04-12T20:29:00Z">
                    <w:rPr>
                      <w:rFonts w:ascii="Arial" w:eastAsia="Times New Roman" w:hAnsi="Arial" w:cs="Arial"/>
                      <w:color w:val="000000"/>
                      <w:sz w:val="16"/>
                      <w:szCs w:val="16"/>
                      <w:lang w:val="en-GB" w:eastAsia="en-GB"/>
                    </w:rPr>
                  </w:rPrChange>
                </w:rPr>
                <w:t>RepeatCount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76"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E3A1EB" w14:textId="77777777" w:rsidR="005E119E" w:rsidRPr="005E119E" w:rsidRDefault="005E119E" w:rsidP="006B3567">
            <w:pPr>
              <w:widowControl/>
              <w:spacing w:before="0" w:line="240" w:lineRule="auto"/>
              <w:jc w:val="center"/>
              <w:rPr>
                <w:ins w:id="677" w:author="Jack Watts" w:date="2021-04-09T21:00:00Z"/>
                <w:rFonts w:eastAsia="Times New Roman"/>
                <w:sz w:val="20"/>
                <w:szCs w:val="20"/>
                <w:lang w:val="en-GB" w:eastAsia="en-GB"/>
                <w:rPrChange w:id="678" w:author="Jack Watts" w:date="2021-04-12T20:29:00Z">
                  <w:rPr>
                    <w:ins w:id="679" w:author="Jack Watts" w:date="2021-04-09T21:00:00Z"/>
                    <w:rFonts w:ascii="Times New Roman" w:eastAsia="Times New Roman" w:hAnsi="Times New Roman" w:cs="Times New Roman"/>
                    <w:sz w:val="24"/>
                    <w:szCs w:val="24"/>
                    <w:lang w:val="en-GB" w:eastAsia="en-GB"/>
                  </w:rPr>
                </w:rPrChange>
              </w:rPr>
            </w:pPr>
            <w:ins w:id="680" w:author="Jack Watts" w:date="2021-04-09T21:00:00Z">
              <w:r w:rsidRPr="005E119E">
                <w:rPr>
                  <w:rFonts w:eastAsia="Times New Roman"/>
                  <w:color w:val="000000"/>
                  <w:sz w:val="20"/>
                  <w:szCs w:val="20"/>
                  <w:lang w:val="en-GB" w:eastAsia="en-GB"/>
                  <w:rPrChange w:id="681" w:author="Jack Watts" w:date="2021-04-12T20:29:00Z">
                    <w:rPr>
                      <w:rFonts w:ascii="Arial" w:eastAsia="Times New Roman" w:hAnsi="Arial" w:cs="Arial"/>
                      <w:color w:val="000000"/>
                      <w:sz w:val="16"/>
                      <w:szCs w:val="16"/>
                      <w:lang w:val="en-GB" w:eastAsia="en-GB"/>
                    </w:rPr>
                  </w:rPrChange>
                </w:rPr>
                <w:t>No</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82"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EC7A4D6" w14:textId="77777777" w:rsidR="005E119E" w:rsidRPr="005E119E" w:rsidRDefault="005E119E" w:rsidP="006B3567">
            <w:pPr>
              <w:widowControl/>
              <w:spacing w:before="0" w:line="240" w:lineRule="auto"/>
              <w:jc w:val="center"/>
              <w:rPr>
                <w:ins w:id="683" w:author="Jack Watts" w:date="2021-04-09T21:00:00Z"/>
                <w:rFonts w:eastAsia="Times New Roman"/>
                <w:sz w:val="20"/>
                <w:szCs w:val="20"/>
                <w:lang w:val="en-GB" w:eastAsia="en-GB"/>
                <w:rPrChange w:id="684" w:author="Jack Watts" w:date="2021-04-12T20:29:00Z">
                  <w:rPr>
                    <w:ins w:id="685" w:author="Jack Watts" w:date="2021-04-09T21:00:00Z"/>
                    <w:rFonts w:ascii="Times New Roman" w:eastAsia="Times New Roman" w:hAnsi="Times New Roman" w:cs="Times New Roman"/>
                    <w:sz w:val="24"/>
                    <w:szCs w:val="24"/>
                    <w:lang w:val="en-GB" w:eastAsia="en-GB"/>
                  </w:rPr>
                </w:rPrChange>
              </w:rPr>
            </w:pPr>
            <w:ins w:id="686" w:author="Jack Watts" w:date="2021-04-09T21:00:00Z">
              <w:r w:rsidRPr="005E119E">
                <w:rPr>
                  <w:rFonts w:eastAsia="Times New Roman"/>
                  <w:color w:val="000000"/>
                  <w:sz w:val="20"/>
                  <w:szCs w:val="20"/>
                  <w:lang w:val="en-GB" w:eastAsia="en-GB"/>
                  <w:rPrChange w:id="687" w:author="Jack Watts" w:date="2021-04-12T20:29:00Z">
                    <w:rPr>
                      <w:rFonts w:ascii="Arial" w:eastAsia="Times New Roman" w:hAnsi="Arial" w:cs="Arial"/>
                      <w:color w:val="000000"/>
                      <w:sz w:val="16"/>
                      <w:szCs w:val="16"/>
                      <w:lang w:val="en-GB" w:eastAsia="en-GB"/>
                    </w:rPr>
                  </w:rPrChange>
                </w:rPr>
                <w:t>int</w:t>
              </w:r>
            </w:ins>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88"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2C0B983C" w14:textId="77777777" w:rsidR="005E119E" w:rsidRPr="005E119E" w:rsidRDefault="005E119E" w:rsidP="006B3567">
            <w:pPr>
              <w:widowControl/>
              <w:spacing w:before="0" w:line="240" w:lineRule="auto"/>
              <w:rPr>
                <w:ins w:id="689" w:author="Jack Watts" w:date="2021-04-09T21:00:00Z"/>
                <w:rFonts w:eastAsia="Times New Roman"/>
                <w:sz w:val="20"/>
                <w:szCs w:val="20"/>
                <w:lang w:val="en-GB" w:eastAsia="en-GB"/>
                <w:rPrChange w:id="690" w:author="Jack Watts" w:date="2021-04-12T20:29:00Z">
                  <w:rPr>
                    <w:ins w:id="691" w:author="Jack Watts" w:date="2021-04-09T21:00:00Z"/>
                    <w:rFonts w:ascii="Times New Roman" w:eastAsia="Times New Roman" w:hAnsi="Times New Roman" w:cs="Times New Roman"/>
                    <w:sz w:val="24"/>
                    <w:szCs w:val="24"/>
                    <w:lang w:val="en-GB" w:eastAsia="en-GB"/>
                  </w:rPr>
                </w:rPrChange>
              </w:rPr>
            </w:pPr>
            <w:ins w:id="692" w:author="Jack Watts" w:date="2021-04-09T21:00:00Z">
              <w:r w:rsidRPr="005E119E">
                <w:rPr>
                  <w:rFonts w:eastAsia="Times New Roman"/>
                  <w:color w:val="000000"/>
                  <w:sz w:val="20"/>
                  <w:szCs w:val="20"/>
                  <w:lang w:val="en-GB" w:eastAsia="en-GB"/>
                  <w:rPrChange w:id="693" w:author="Jack Watts" w:date="2021-04-12T20:29:00Z">
                    <w:rPr>
                      <w:rFonts w:ascii="Arial" w:eastAsia="Times New Roman" w:hAnsi="Arial" w:cs="Arial"/>
                      <w:color w:val="000000"/>
                      <w:sz w:val="16"/>
                      <w:szCs w:val="16"/>
                      <w:lang w:val="en-GB" w:eastAsia="en-GB"/>
                    </w:rPr>
                  </w:rPrChange>
                </w:rPr>
                <w:t>Resource</w:t>
              </w:r>
            </w:ins>
          </w:p>
        </w:tc>
        <w:tc>
          <w:tcPr>
            <w:tcW w:w="478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Change w:id="694" w:author="Jack Watts" w:date="2021-04-12T20:28:00Z">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tcPrChange>
          </w:tcPr>
          <w:p w14:paraId="53DBFE40" w14:textId="77777777" w:rsidR="005E119E" w:rsidRPr="005E119E" w:rsidRDefault="005E119E" w:rsidP="006B3567">
            <w:pPr>
              <w:widowControl/>
              <w:spacing w:before="0" w:line="240" w:lineRule="auto"/>
              <w:rPr>
                <w:ins w:id="695" w:author="Jack Watts" w:date="2021-04-09T21:00:00Z"/>
                <w:rFonts w:eastAsia="Times New Roman"/>
                <w:sz w:val="20"/>
                <w:szCs w:val="20"/>
                <w:lang w:val="en-GB" w:eastAsia="en-GB"/>
                <w:rPrChange w:id="696" w:author="Jack Watts" w:date="2021-04-12T20:29:00Z">
                  <w:rPr>
                    <w:ins w:id="697" w:author="Jack Watts" w:date="2021-04-09T21:00:00Z"/>
                    <w:rFonts w:ascii="Times New Roman" w:eastAsia="Times New Roman" w:hAnsi="Times New Roman" w:cs="Times New Roman"/>
                    <w:sz w:val="24"/>
                    <w:szCs w:val="24"/>
                    <w:lang w:val="en-GB" w:eastAsia="en-GB"/>
                  </w:rPr>
                </w:rPrChange>
              </w:rPr>
            </w:pPr>
            <w:ins w:id="698" w:author="Jack Watts" w:date="2021-04-09T21:00:00Z">
              <w:r w:rsidRPr="005E119E">
                <w:rPr>
                  <w:rFonts w:eastAsia="Times New Roman"/>
                  <w:color w:val="000000"/>
                  <w:sz w:val="20"/>
                  <w:szCs w:val="20"/>
                  <w:lang w:val="en-GB" w:eastAsia="en-GB"/>
                  <w:rPrChange w:id="699" w:author="Jack Watts" w:date="2021-04-12T20:29:00Z">
                    <w:rPr>
                      <w:rFonts w:ascii="Arial" w:eastAsia="Times New Roman" w:hAnsi="Arial" w:cs="Arial"/>
                      <w:color w:val="000000"/>
                      <w:sz w:val="16"/>
                      <w:szCs w:val="16"/>
                      <w:lang w:val="en-GB" w:eastAsia="en-GB"/>
                    </w:rPr>
                  </w:rPrChange>
                </w:rPr>
                <w:t>Unintended content representation.</w:t>
              </w:r>
            </w:ins>
          </w:p>
        </w:tc>
      </w:tr>
    </w:tbl>
    <w:p w14:paraId="59F140DD" w14:textId="77777777" w:rsidR="006B3567" w:rsidRDefault="006B3567" w:rsidP="006B3567">
      <w:pPr>
        <w:pStyle w:val="Heading4"/>
        <w:ind w:left="0" w:firstLine="0"/>
        <w:rPr>
          <w:ins w:id="700" w:author="Jack Watts" w:date="2021-04-09T21:02:00Z"/>
        </w:rPr>
        <w:sectPr w:rsidR="006B3567" w:rsidSect="005E119E">
          <w:endnotePr>
            <w:numFmt w:val="decimal"/>
          </w:endnotePr>
          <w:pgSz w:w="12240" w:h="15840" w:orient="portrait"/>
          <w:pgMar w:top="1440" w:right="1440" w:bottom="1440" w:left="1440" w:header="360" w:footer="360" w:gutter="0"/>
          <w:pgNumType w:start="1"/>
          <w:cols w:space="720"/>
          <w:docGrid w:linePitch="299"/>
          <w:sectPrChange w:id="701" w:author="Jack Watts" w:date="2021-04-12T20:28:00Z">
            <w:sectPr w:rsidR="006B3567" w:rsidSect="005E119E">
              <w:pgSz w:w="15840" w:h="12240" w:orient="landscape"/>
              <w:pgMar w:top="1440" w:right="1440" w:bottom="1440" w:left="1440" w:header="360" w:footer="360" w:gutter="0"/>
            </w:sectPr>
          </w:sectPrChange>
        </w:sectPr>
      </w:pPr>
    </w:p>
    <w:p w14:paraId="34F25D70" w14:textId="1236C35B" w:rsidR="000E081A" w:rsidDel="00906032" w:rsidRDefault="000E081A" w:rsidP="002E17C8">
      <w:pPr>
        <w:pStyle w:val="Note"/>
        <w:rPr>
          <w:del w:id="702" w:author="Jack Watts" w:date="2021-04-09T20:53:00Z"/>
        </w:rPr>
      </w:pPr>
    </w:p>
    <w:p w14:paraId="2F4C6DD2" w14:textId="77777777" w:rsidR="000E081A" w:rsidDel="006B3567" w:rsidRDefault="000E081A">
      <w:pPr>
        <w:pStyle w:val="Note"/>
        <w:rPr>
          <w:del w:id="703" w:author="Jack Watts" w:date="2021-04-09T20:59:00Z"/>
        </w:rPr>
        <w:pPrChange w:id="704" w:author="Jack Watts" w:date="2021-04-09T20:59:00Z">
          <w:pPr>
            <w:pStyle w:val="Heading3"/>
          </w:pPr>
        </w:pPrChange>
      </w:pPr>
    </w:p>
    <w:p w14:paraId="216F2EAC" w14:textId="6A40FC04" w:rsidR="000E081A" w:rsidRDefault="00906032">
      <w:pPr>
        <w:pStyle w:val="Heading4"/>
        <w:ind w:left="0" w:firstLine="0"/>
        <w:rPr>
          <w:ins w:id="705" w:author="Jack Watts" w:date="2021-04-09T20:56:00Z"/>
        </w:rPr>
        <w:pPrChange w:id="706" w:author="Jack Watts" w:date="2021-04-09T20:59:00Z">
          <w:pPr/>
        </w:pPrChange>
      </w:pPr>
      <w:ins w:id="707" w:author="Jack Watts" w:date="2021-04-09T20:56:00Z">
        <w:r>
          <w:t>Update steps</w:t>
        </w:r>
      </w:ins>
    </w:p>
    <w:p w14:paraId="6D216B0F" w14:textId="77777777" w:rsidR="00906032" w:rsidRPr="00906032" w:rsidRDefault="00906032">
      <w:pPr>
        <w:pStyle w:val="ListParagraph"/>
        <w:numPr>
          <w:ilvl w:val="0"/>
          <w:numId w:val="24"/>
        </w:numPr>
        <w:rPr>
          <w:ins w:id="708" w:author="Jack Watts" w:date="2021-04-09T20:56:00Z"/>
          <w:lang w:val="en-GB" w:eastAsia="en-GB"/>
        </w:rPr>
        <w:pPrChange w:id="709" w:author="Jack Watts" w:date="2021-04-09T20:56:00Z">
          <w:pPr>
            <w:widowControl/>
            <w:numPr>
              <w:numId w:val="23"/>
            </w:numPr>
            <w:tabs>
              <w:tab w:val="num" w:pos="720"/>
            </w:tabs>
            <w:spacing w:before="0" w:line="240" w:lineRule="auto"/>
            <w:ind w:left="720" w:hanging="360"/>
            <w:textAlignment w:val="baseline"/>
          </w:pPr>
        </w:pPrChange>
      </w:pPr>
      <w:ins w:id="710" w:author="Jack Watts" w:date="2021-04-09T20:56:00Z">
        <w:r w:rsidRPr="00906032">
          <w:rPr>
            <w:lang w:val="en-GB" w:eastAsia="en-GB"/>
          </w:rPr>
          <w:t>Check for changes to the resource reference of each virtual track structure in each composition segment. If there are changes, see Section 6.3.2.</w:t>
        </w:r>
      </w:ins>
    </w:p>
    <w:p w14:paraId="361508EC" w14:textId="77777777" w:rsidR="00906032" w:rsidRPr="00906032" w:rsidRDefault="00906032">
      <w:pPr>
        <w:pStyle w:val="ListParagraph"/>
        <w:numPr>
          <w:ilvl w:val="0"/>
          <w:numId w:val="24"/>
        </w:numPr>
        <w:rPr>
          <w:ins w:id="711" w:author="Jack Watts" w:date="2021-04-09T20:56:00Z"/>
          <w:lang w:val="en-GB" w:eastAsia="en-GB"/>
        </w:rPr>
        <w:pPrChange w:id="712" w:author="Jack Watts" w:date="2021-04-09T20:56:00Z">
          <w:pPr>
            <w:widowControl/>
            <w:numPr>
              <w:numId w:val="23"/>
            </w:numPr>
            <w:tabs>
              <w:tab w:val="num" w:pos="720"/>
            </w:tabs>
            <w:spacing w:before="0" w:line="240" w:lineRule="auto"/>
            <w:ind w:left="720" w:hanging="360"/>
            <w:textAlignment w:val="baseline"/>
          </w:pPr>
        </w:pPrChange>
      </w:pPr>
      <w:ins w:id="713" w:author="Jack Watts" w:date="2021-04-09T20:56:00Z">
        <w:r w:rsidRPr="00906032">
          <w:rPr>
            <w:lang w:val="en-GB" w:eastAsia="en-GB"/>
          </w:rPr>
          <w:t>Verify constraints for updated fields.</w:t>
        </w:r>
      </w:ins>
    </w:p>
    <w:p w14:paraId="600423EB" w14:textId="77777777" w:rsidR="00906032" w:rsidRPr="00906032" w:rsidRDefault="00906032">
      <w:pPr>
        <w:pStyle w:val="ListParagraph"/>
        <w:numPr>
          <w:ilvl w:val="0"/>
          <w:numId w:val="24"/>
        </w:numPr>
        <w:rPr>
          <w:ins w:id="714" w:author="Jack Watts" w:date="2021-04-09T20:56:00Z"/>
          <w:lang w:val="en-GB" w:eastAsia="en-GB"/>
        </w:rPr>
        <w:pPrChange w:id="715" w:author="Jack Watts" w:date="2021-04-09T20:56:00Z">
          <w:pPr>
            <w:widowControl/>
            <w:numPr>
              <w:numId w:val="23"/>
            </w:numPr>
            <w:tabs>
              <w:tab w:val="num" w:pos="720"/>
            </w:tabs>
            <w:spacing w:before="0" w:line="240" w:lineRule="auto"/>
            <w:ind w:left="720" w:hanging="360"/>
            <w:textAlignment w:val="baseline"/>
          </w:pPr>
        </w:pPrChange>
      </w:pPr>
      <w:ins w:id="716" w:author="Jack Watts" w:date="2021-04-09T20:56:00Z">
        <w:r w:rsidRPr="00906032">
          <w:rPr>
            <w:lang w:val="en-GB" w:eastAsia="en-GB"/>
          </w:rPr>
          <w:t>Construct and write out a new CPL document.</w:t>
        </w:r>
      </w:ins>
    </w:p>
    <w:p w14:paraId="35E88201" w14:textId="79C2D96F" w:rsidR="00906032" w:rsidRDefault="00656702">
      <w:pPr>
        <w:pStyle w:val="Heading3"/>
        <w:pPrChange w:id="717" w:author="Jack Watts" w:date="2021-04-09T21:17:00Z">
          <w:pPr/>
        </w:pPrChange>
      </w:pPr>
      <w:ins w:id="718" w:author="Jack Watts" w:date="2021-04-09T21:04:00Z">
        <w:r>
          <w:t>Timeline Trimming</w:t>
        </w:r>
      </w:ins>
    </w:p>
    <w:p w14:paraId="09547A5E" w14:textId="3CF0F4D2" w:rsidR="00656702" w:rsidRDefault="00656702" w:rsidP="00656702">
      <w:pPr>
        <w:rPr>
          <w:ins w:id="719" w:author="Jack Watts" w:date="2021-04-09T21:05:00Z"/>
        </w:rPr>
      </w:pPr>
      <w:ins w:id="720" w:author="Jack Watts" w:date="2021-04-09T21:05:00Z">
        <w:r>
          <w:t>There are titles, which due to distribution requirements will need certain playable regions omitted in subsequent versions, whereby their compositions are delivered as a supplemental package. Cases include but are not limited to the following.</w:t>
        </w:r>
      </w:ins>
    </w:p>
    <w:p w14:paraId="311BB024" w14:textId="77777777" w:rsidR="00656702" w:rsidRDefault="00656702">
      <w:pPr>
        <w:pStyle w:val="ListParagraph"/>
        <w:numPr>
          <w:ilvl w:val="0"/>
          <w:numId w:val="25"/>
        </w:numPr>
        <w:rPr>
          <w:ins w:id="721" w:author="Jack Watts" w:date="2021-04-09T21:05:00Z"/>
        </w:rPr>
        <w:pPrChange w:id="722" w:author="Jack Watts" w:date="2021-04-09T21:05:00Z">
          <w:pPr/>
        </w:pPrChange>
      </w:pPr>
      <w:ins w:id="723" w:author="Jack Watts" w:date="2021-04-09T21:05:00Z">
        <w:r>
          <w:t>Removal of distribution branding from the start and/or end of a composition.</w:t>
        </w:r>
      </w:ins>
    </w:p>
    <w:p w14:paraId="5E09FF35" w14:textId="26C55874" w:rsidR="00656702" w:rsidRDefault="00656702">
      <w:pPr>
        <w:pStyle w:val="ListParagraph"/>
        <w:numPr>
          <w:ilvl w:val="0"/>
          <w:numId w:val="25"/>
        </w:numPr>
        <w:rPr>
          <w:ins w:id="724" w:author="Jack Watts" w:date="2021-04-09T21:05:00Z"/>
        </w:rPr>
        <w:pPrChange w:id="725" w:author="Jack Watts" w:date="2021-04-09T21:05:00Z">
          <w:pPr/>
        </w:pPrChange>
      </w:pPr>
      <w:ins w:id="726" w:author="Jack Watts" w:date="2021-04-09T21:05:00Z">
        <w:r>
          <w:t>Removal of certain scenes e.g., due to licensing requirements.</w:t>
        </w:r>
      </w:ins>
    </w:p>
    <w:p w14:paraId="409073F0" w14:textId="768AFD34" w:rsidR="00656702" w:rsidRDefault="00656702">
      <w:pPr>
        <w:pStyle w:val="ListParagraph"/>
        <w:numPr>
          <w:ilvl w:val="0"/>
          <w:numId w:val="25"/>
        </w:numPr>
        <w:rPr>
          <w:ins w:id="727" w:author="Jack Watts" w:date="2021-04-09T21:05:00Z"/>
        </w:rPr>
        <w:pPrChange w:id="728" w:author="Jack Watts" w:date="2021-04-09T21:05:00Z">
          <w:pPr/>
        </w:pPrChange>
      </w:pPr>
      <w:ins w:id="729" w:author="Jack Watts" w:date="2021-04-09T21:05:00Z">
        <w:r>
          <w:t>Editorial changes e.g., due to censorship.</w:t>
        </w:r>
      </w:ins>
    </w:p>
    <w:p w14:paraId="1CC2508F" w14:textId="13566749" w:rsidR="00994B6F" w:rsidRDefault="00656702" w:rsidP="00656702">
      <w:pPr>
        <w:rPr>
          <w:ins w:id="730" w:author="Jack Watts" w:date="2021-06-10T12:00:00Z"/>
        </w:rPr>
      </w:pPr>
      <w:ins w:id="731" w:author="Jack Watts" w:date="2021-04-09T21:05:00Z">
        <w:r>
          <w:t>This supplemental package only contains a Composition Playlist, a Packing List and an Assetmap. There should be no MXF track files included.</w:t>
        </w:r>
      </w:ins>
    </w:p>
    <w:p w14:paraId="74C51A02" w14:textId="77777777" w:rsidR="00E33AEB" w:rsidRDefault="00E33AEB" w:rsidP="00656702">
      <w:pPr>
        <w:rPr>
          <w:ins w:id="732" w:author="Jack Watts" w:date="2021-04-12T20:06:00Z"/>
        </w:rPr>
      </w:pPr>
    </w:p>
    <w:p w14:paraId="0EED7302" w14:textId="72C88348" w:rsidR="00994B6F" w:rsidRDefault="00994B6F" w:rsidP="00994B6F">
      <w:pPr>
        <w:jc w:val="center"/>
        <w:rPr>
          <w:ins w:id="733" w:author="Jack Watts" w:date="2021-04-12T20:06:00Z"/>
        </w:rPr>
      </w:pPr>
      <w:ins w:id="734" w:author="Jack Watts" w:date="2021-04-12T20:06:00Z">
        <w:r>
          <w:rPr>
            <w:noProof/>
          </w:rPr>
          <w:drawing>
            <wp:inline distT="0" distB="0" distL="0" distR="0" wp14:anchorId="19CA5090" wp14:editId="3AC0D920">
              <wp:extent cx="5314929" cy="25669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59954" cy="2588676"/>
                      </a:xfrm>
                      <a:prstGeom prst="rect">
                        <a:avLst/>
                      </a:prstGeom>
                    </pic:spPr>
                  </pic:pic>
                </a:graphicData>
              </a:graphic>
            </wp:inline>
          </w:drawing>
        </w:r>
      </w:ins>
    </w:p>
    <w:p w14:paraId="58E07791" w14:textId="129B52D7" w:rsidR="00994B6F" w:rsidRPr="00994B6F" w:rsidRDefault="00994B6F">
      <w:pPr>
        <w:ind w:left="567" w:right="855"/>
        <w:jc w:val="center"/>
        <w:rPr>
          <w:ins w:id="735" w:author="Jack Watts" w:date="2021-04-12T20:11:00Z"/>
          <w:b/>
          <w:bCs/>
          <w:rPrChange w:id="736" w:author="Jack Watts" w:date="2021-04-12T20:11:00Z">
            <w:rPr>
              <w:ins w:id="737" w:author="Jack Watts" w:date="2021-04-12T20:11:00Z"/>
              <w:b/>
              <w:bCs/>
              <w:sz w:val="18"/>
              <w:szCs w:val="18"/>
            </w:rPr>
          </w:rPrChange>
        </w:rPr>
        <w:pPrChange w:id="738" w:author="Jack Watts" w:date="2021-04-12T20:11:00Z">
          <w:pPr>
            <w:ind w:left="567" w:right="855"/>
            <w:jc w:val="both"/>
          </w:pPr>
        </w:pPrChange>
      </w:pPr>
      <w:ins w:id="739" w:author="Jack Watts" w:date="2021-04-12T20:11:00Z">
        <w:r w:rsidRPr="00994B6F">
          <w:rPr>
            <w:b/>
            <w:bCs/>
            <w:rPrChange w:id="740" w:author="Jack Watts" w:date="2021-04-12T20:11:00Z">
              <w:rPr>
                <w:b/>
                <w:bCs/>
                <w:sz w:val="18"/>
                <w:szCs w:val="18"/>
              </w:rPr>
            </w:rPrChange>
          </w:rPr>
          <w:t>Timeline Trimming</w:t>
        </w:r>
      </w:ins>
    </w:p>
    <w:p w14:paraId="11615F6A" w14:textId="00CD61DA" w:rsidR="00994B6F" w:rsidRPr="00994B6F" w:rsidRDefault="00994B6F">
      <w:pPr>
        <w:ind w:left="567" w:right="855"/>
        <w:jc w:val="both"/>
        <w:rPr>
          <w:ins w:id="741" w:author="Jack Watts" w:date="2021-04-09T21:16:00Z"/>
          <w:sz w:val="18"/>
          <w:szCs w:val="18"/>
          <w:rPrChange w:id="742" w:author="Jack Watts" w:date="2021-04-12T20:11:00Z">
            <w:rPr>
              <w:ins w:id="743" w:author="Jack Watts" w:date="2021-04-09T21:16:00Z"/>
            </w:rPr>
          </w:rPrChange>
        </w:rPr>
        <w:pPrChange w:id="744" w:author="Jack Watts" w:date="2021-04-12T20:11:00Z">
          <w:pPr/>
        </w:pPrChange>
      </w:pPr>
      <w:ins w:id="745" w:author="Jack Watts" w:date="2021-04-12T20:06:00Z">
        <w:r w:rsidRPr="00994B6F">
          <w:rPr>
            <w:sz w:val="18"/>
            <w:szCs w:val="18"/>
            <w:rPrChange w:id="746" w:author="Jack Watts" w:date="2021-04-12T20:11:00Z">
              <w:rPr/>
            </w:rPrChange>
          </w:rPr>
          <w:t>Fig</w:t>
        </w:r>
      </w:ins>
      <w:ins w:id="747" w:author="Jack Watts" w:date="2021-04-12T20:13:00Z">
        <w:r w:rsidR="00504404">
          <w:rPr>
            <w:sz w:val="18"/>
            <w:szCs w:val="18"/>
          </w:rPr>
          <w:t>ure</w:t>
        </w:r>
      </w:ins>
      <w:ins w:id="748" w:author="Jack Watts" w:date="2021-04-12T20:06:00Z">
        <w:r w:rsidRPr="00994B6F">
          <w:rPr>
            <w:sz w:val="18"/>
            <w:szCs w:val="18"/>
            <w:rPrChange w:id="749" w:author="Jack Watts" w:date="2021-04-12T20:11:00Z">
              <w:rPr/>
            </w:rPrChange>
          </w:rPr>
          <w:t xml:space="preserve"> 1 </w:t>
        </w:r>
      </w:ins>
      <w:ins w:id="750" w:author="Jack Watts" w:date="2021-04-12T20:07:00Z">
        <w:r w:rsidRPr="00994B6F">
          <w:rPr>
            <w:sz w:val="18"/>
            <w:szCs w:val="18"/>
            <w:rPrChange w:id="751" w:author="Jack Watts" w:date="2021-04-12T20:11:00Z">
              <w:rPr/>
            </w:rPrChange>
          </w:rPr>
          <w:t>–</w:t>
        </w:r>
      </w:ins>
      <w:ins w:id="752" w:author="Jack Watts" w:date="2021-04-12T20:06:00Z">
        <w:r w:rsidRPr="00994B6F">
          <w:rPr>
            <w:sz w:val="18"/>
            <w:szCs w:val="18"/>
            <w:rPrChange w:id="753" w:author="Jack Watts" w:date="2021-04-12T20:11:00Z">
              <w:rPr/>
            </w:rPrChange>
          </w:rPr>
          <w:t xml:space="preserve"> </w:t>
        </w:r>
      </w:ins>
      <w:ins w:id="754" w:author="Jack Watts" w:date="2021-04-12T20:07:00Z">
        <w:r w:rsidRPr="00994B6F">
          <w:rPr>
            <w:sz w:val="18"/>
            <w:szCs w:val="18"/>
            <w:rPrChange w:id="755" w:author="Jack Watts" w:date="2021-04-12T20:11:00Z">
              <w:rPr/>
            </w:rPrChange>
          </w:rPr>
          <w:t xml:space="preserve">CPL </w:t>
        </w:r>
      </w:ins>
      <w:ins w:id="756" w:author="Jack Watts" w:date="2021-04-12T20:06:00Z">
        <w:r w:rsidRPr="00994B6F">
          <w:rPr>
            <w:sz w:val="18"/>
            <w:szCs w:val="18"/>
            <w:rPrChange w:id="757" w:author="Jack Watts" w:date="2021-04-12T20:11:00Z">
              <w:rPr/>
            </w:rPrChange>
          </w:rPr>
          <w:t>Timelin</w:t>
        </w:r>
      </w:ins>
      <w:ins w:id="758" w:author="Jack Watts" w:date="2021-04-12T20:07:00Z">
        <w:r w:rsidRPr="00994B6F">
          <w:rPr>
            <w:sz w:val="18"/>
            <w:szCs w:val="18"/>
            <w:rPrChange w:id="759" w:author="Jack Watts" w:date="2021-04-12T20:11:00Z">
              <w:rPr/>
            </w:rPrChange>
          </w:rPr>
          <w:t xml:space="preserve">e Trimming </w:t>
        </w:r>
      </w:ins>
      <w:ins w:id="760" w:author="Jack Watts" w:date="2021-04-12T20:09:00Z">
        <w:r w:rsidRPr="00994B6F">
          <w:rPr>
            <w:sz w:val="18"/>
            <w:szCs w:val="18"/>
            <w:rPrChange w:id="761" w:author="Jack Watts" w:date="2021-04-12T20:11:00Z">
              <w:rPr/>
            </w:rPrChange>
          </w:rPr>
          <w:t xml:space="preserve">example </w:t>
        </w:r>
      </w:ins>
      <w:ins w:id="762" w:author="Jack Watts" w:date="2021-04-12T20:07:00Z">
        <w:r w:rsidRPr="00994B6F">
          <w:rPr>
            <w:sz w:val="18"/>
            <w:szCs w:val="18"/>
            <w:rPrChange w:id="763" w:author="Jack Watts" w:date="2021-04-12T20:11:00Z">
              <w:rPr/>
            </w:rPrChange>
          </w:rPr>
          <w:t>showcas</w:t>
        </w:r>
      </w:ins>
      <w:ins w:id="764" w:author="Jack Watts" w:date="2021-04-12T20:09:00Z">
        <w:r w:rsidRPr="00994B6F">
          <w:rPr>
            <w:sz w:val="18"/>
            <w:szCs w:val="18"/>
            <w:rPrChange w:id="765" w:author="Jack Watts" w:date="2021-04-12T20:11:00Z">
              <w:rPr/>
            </w:rPrChange>
          </w:rPr>
          <w:t>es</w:t>
        </w:r>
      </w:ins>
      <w:ins w:id="766" w:author="Jack Watts" w:date="2021-04-12T20:07:00Z">
        <w:r w:rsidRPr="00994B6F">
          <w:rPr>
            <w:sz w:val="18"/>
            <w:szCs w:val="18"/>
            <w:rPrChange w:id="767" w:author="Jack Watts" w:date="2021-04-12T20:11:00Z">
              <w:rPr/>
            </w:rPrChange>
          </w:rPr>
          <w:t xml:space="preserve"> the </w:t>
        </w:r>
      </w:ins>
      <w:ins w:id="768" w:author="Jack Watts" w:date="2021-04-12T20:08:00Z">
        <w:r w:rsidRPr="00994B6F">
          <w:rPr>
            <w:sz w:val="18"/>
            <w:szCs w:val="18"/>
            <w:rPrChange w:id="769" w:author="Jack Watts" w:date="2021-04-12T20:11:00Z">
              <w:rPr/>
            </w:rPrChange>
          </w:rPr>
          <w:t xml:space="preserve">unchanged state of the referenced MXF track files, but rather the </w:t>
        </w:r>
      </w:ins>
      <w:ins w:id="770" w:author="Jack Watts" w:date="2021-04-12T20:09:00Z">
        <w:r w:rsidRPr="00994B6F">
          <w:rPr>
            <w:sz w:val="18"/>
            <w:szCs w:val="18"/>
            <w:rPrChange w:id="771" w:author="Jack Watts" w:date="2021-04-12T20:11:00Z">
              <w:rPr/>
            </w:rPrChange>
          </w:rPr>
          <w:t xml:space="preserve">amended </w:t>
        </w:r>
      </w:ins>
      <w:ins w:id="772" w:author="Jack Watts" w:date="2021-04-12T20:08:00Z">
        <w:r w:rsidRPr="00994B6F">
          <w:rPr>
            <w:sz w:val="18"/>
            <w:szCs w:val="18"/>
            <w:rPrChange w:id="773" w:author="Jack Watts" w:date="2021-04-12T20:11:00Z">
              <w:rPr/>
            </w:rPrChange>
          </w:rPr>
          <w:t>duration value</w:t>
        </w:r>
      </w:ins>
      <w:ins w:id="774" w:author="Jack Watts" w:date="2021-04-12T20:09:00Z">
        <w:r w:rsidRPr="00994B6F">
          <w:rPr>
            <w:sz w:val="18"/>
            <w:szCs w:val="18"/>
            <w:rPrChange w:id="775" w:author="Jack Watts" w:date="2021-04-12T20:11:00Z">
              <w:rPr/>
            </w:rPrChange>
          </w:rPr>
          <w:t>s</w:t>
        </w:r>
      </w:ins>
      <w:ins w:id="776" w:author="Jack Watts" w:date="2021-04-12T20:08:00Z">
        <w:r w:rsidRPr="00994B6F">
          <w:rPr>
            <w:sz w:val="18"/>
            <w:szCs w:val="18"/>
            <w:rPrChange w:id="777" w:author="Jack Watts" w:date="2021-04-12T20:11:00Z">
              <w:rPr/>
            </w:rPrChange>
          </w:rPr>
          <w:t xml:space="preserve"> of the </w:t>
        </w:r>
      </w:ins>
      <w:ins w:id="778" w:author="Jack Watts" w:date="2021-04-12T20:09:00Z">
        <w:r w:rsidRPr="00994B6F">
          <w:rPr>
            <w:sz w:val="18"/>
            <w:szCs w:val="18"/>
            <w:rPrChange w:id="779" w:author="Jack Watts" w:date="2021-04-12T20:11:00Z">
              <w:rPr/>
            </w:rPrChange>
          </w:rPr>
          <w:t>Sequence resulting in a shorter playable region.</w:t>
        </w:r>
      </w:ins>
    </w:p>
    <w:p w14:paraId="7E4F6416" w14:textId="77777777" w:rsidR="00E33AEB" w:rsidRDefault="00E33AEB">
      <w:pPr>
        <w:rPr>
          <w:ins w:id="780" w:author="Jack Watts" w:date="2021-06-10T12:00:00Z"/>
          <w:rFonts w:ascii="Cambria" w:eastAsia="Cambria" w:hAnsi="Cambria" w:cs="Cambria"/>
          <w:b/>
          <w:color w:val="4F81BD"/>
          <w:sz w:val="26"/>
          <w:szCs w:val="26"/>
        </w:rPr>
      </w:pPr>
      <w:ins w:id="781" w:author="Jack Watts" w:date="2021-06-10T12:00:00Z">
        <w:r>
          <w:br w:type="page"/>
        </w:r>
      </w:ins>
    </w:p>
    <w:p w14:paraId="7CE26FA9" w14:textId="4883AB4C" w:rsidR="00917018" w:rsidRDefault="00917018">
      <w:pPr>
        <w:pStyle w:val="Heading2"/>
        <w:rPr>
          <w:ins w:id="782" w:author="Jack Watts" w:date="2021-04-09T21:17:00Z"/>
        </w:rPr>
        <w:pPrChange w:id="783" w:author="Jack Watts" w:date="2021-04-09T21:18:00Z">
          <w:pPr/>
        </w:pPrChange>
      </w:pPr>
      <w:ins w:id="784" w:author="Jack Watts" w:date="2021-04-09T21:17:00Z">
        <w:r>
          <w:lastRenderedPageBreak/>
          <w:t>CP</w:t>
        </w:r>
      </w:ins>
      <w:ins w:id="785" w:author="Jack Watts" w:date="2021-04-09T21:18:00Z">
        <w:r>
          <w:t>L</w:t>
        </w:r>
      </w:ins>
      <w:ins w:id="786" w:author="Jack Watts" w:date="2021-04-09T21:17:00Z">
        <w:r>
          <w:t xml:space="preserve"> MXF Reference Changes</w:t>
        </w:r>
      </w:ins>
    </w:p>
    <w:p w14:paraId="3EDC441A" w14:textId="1BF7D4F8" w:rsidR="00917018" w:rsidRDefault="00917018" w:rsidP="00656702">
      <w:pPr>
        <w:rPr>
          <w:ins w:id="787" w:author="Jack Watts" w:date="2021-04-09T21:18:00Z"/>
        </w:rPr>
      </w:pPr>
      <w:ins w:id="788" w:author="Jack Watts" w:date="2021-04-09T21:18:00Z">
        <w:r w:rsidRPr="00917018">
          <w:t>There can be many reasons why MXF references need to be updated or changed. The following subsections cover the common use cases where MXF track file references are changed and the manner in which one should package the updated files.</w:t>
        </w:r>
      </w:ins>
    </w:p>
    <w:p w14:paraId="0DB1DFA0" w14:textId="7B980F4D" w:rsidR="00917018" w:rsidRDefault="00917018">
      <w:pPr>
        <w:pStyle w:val="Heading3"/>
        <w:rPr>
          <w:ins w:id="789" w:author="Jack Watts" w:date="2021-04-09T21:18:00Z"/>
        </w:rPr>
        <w:pPrChange w:id="790" w:author="Jack Watts" w:date="2021-04-09T21:18:00Z">
          <w:pPr/>
        </w:pPrChange>
      </w:pPr>
      <w:ins w:id="791" w:author="Jack Watts" w:date="2021-04-09T21:18:00Z">
        <w:r>
          <w:t>MCA Language Tag</w:t>
        </w:r>
      </w:ins>
    </w:p>
    <w:p w14:paraId="13809D44" w14:textId="77777777" w:rsidR="002F6526" w:rsidRDefault="002F6526" w:rsidP="002F6526">
      <w:pPr>
        <w:rPr>
          <w:ins w:id="792" w:author="Jack Watts" w:date="2021-04-09T21:21:00Z"/>
        </w:rPr>
      </w:pPr>
      <w:ins w:id="793" w:author="Jack Watts" w:date="2021-04-09T21:21:00Z">
        <w:r>
          <w:t>A language tag is embedded in the MXF metadata of sound track files, identifying the spoken dialogue of the underlying sound essence. Given that the language tag is embedded in the MXF metadata, updating/changing the language tag requires re-wrapping of all sound essence included in the associated track file.</w:t>
        </w:r>
      </w:ins>
    </w:p>
    <w:p w14:paraId="421A8D1D" w14:textId="4ED6F8B3" w:rsidR="002F6526" w:rsidRDefault="002F6526" w:rsidP="002F6526">
      <w:pPr>
        <w:rPr>
          <w:ins w:id="794" w:author="Jack Watts" w:date="2021-04-09T21:21:00Z"/>
        </w:rPr>
      </w:pPr>
      <w:ins w:id="795" w:author="Jack Watts" w:date="2021-04-09T21:21:00Z">
        <w:r>
          <w:t>The resulting sound track file(s) can be referenced from new Composition Playlists (CPL). The updated sound track file(s) and CPL(s) can be packaged in a new complete package with the original picture track files, or as a supplemental package that only contains the new Composition Playlist, a Packing List, Assetmap and the newly created sound track files.</w:t>
        </w:r>
      </w:ins>
    </w:p>
    <w:p w14:paraId="42403B04" w14:textId="6146DD38" w:rsidR="00E33AEB" w:rsidRDefault="002F6526" w:rsidP="002F6526">
      <w:pPr>
        <w:pStyle w:val="Note"/>
        <w:rPr>
          <w:ins w:id="796" w:author="Jack Watts" w:date="2021-06-10T12:00:00Z"/>
        </w:rPr>
      </w:pPr>
      <w:ins w:id="797" w:author="Jack Watts" w:date="2021-04-09T21:21:00Z">
        <w:r>
          <w:t>NOTE: IMFUG BP 004 MCA Best Practices provides some guidance on how to choose MCA properties.</w:t>
        </w:r>
      </w:ins>
    </w:p>
    <w:p w14:paraId="76A1A7EC" w14:textId="77777777" w:rsidR="00E33AEB" w:rsidRDefault="00E33AEB" w:rsidP="002F6526">
      <w:pPr>
        <w:pStyle w:val="Note"/>
        <w:rPr>
          <w:ins w:id="798" w:author="Jack Watts" w:date="2021-04-12T20:12:00Z"/>
        </w:rPr>
      </w:pPr>
    </w:p>
    <w:p w14:paraId="50DC447E" w14:textId="747D53C3" w:rsidR="00504404" w:rsidRDefault="00504404">
      <w:pPr>
        <w:pStyle w:val="Note"/>
        <w:jc w:val="center"/>
        <w:rPr>
          <w:ins w:id="799" w:author="Jack Watts" w:date="2021-04-12T20:13:00Z"/>
        </w:rPr>
        <w:pPrChange w:id="800" w:author="Jack Watts" w:date="2021-04-12T20:18:00Z">
          <w:pPr>
            <w:pStyle w:val="Note"/>
          </w:pPr>
        </w:pPrChange>
      </w:pPr>
      <w:ins w:id="801" w:author="Jack Watts" w:date="2021-04-12T20:13:00Z">
        <w:r>
          <w:rPr>
            <w:noProof/>
          </w:rPr>
          <w:drawing>
            <wp:inline distT="0" distB="0" distL="0" distR="0" wp14:anchorId="71202615" wp14:editId="66C6A49C">
              <wp:extent cx="5943600" cy="2103120"/>
              <wp:effectExtent l="0" t="0" r="0" b="0"/>
              <wp:docPr id="2" name="Picture 2" descr="Figure -2 MCA Languag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2 MCA Language Tag"/>
                      <pic:cNvPicPr/>
                    </pic:nvPicPr>
                    <pic:blipFill>
                      <a:blip r:embed="rId15">
                        <a:extLst>
                          <a:ext uri="{28A0092B-C50C-407E-A947-70E740481C1C}">
                            <a14:useLocalDpi xmlns:a14="http://schemas.microsoft.com/office/drawing/2010/main" val="0"/>
                          </a:ext>
                        </a:extLst>
                      </a:blip>
                      <a:stretch>
                        <a:fillRect/>
                      </a:stretch>
                    </pic:blipFill>
                    <pic:spPr>
                      <a:xfrm>
                        <a:off x="0" y="0"/>
                        <a:ext cx="5943600" cy="2103120"/>
                      </a:xfrm>
                      <a:prstGeom prst="rect">
                        <a:avLst/>
                      </a:prstGeom>
                    </pic:spPr>
                  </pic:pic>
                </a:graphicData>
              </a:graphic>
            </wp:inline>
          </w:drawing>
        </w:r>
      </w:ins>
    </w:p>
    <w:p w14:paraId="07035F72" w14:textId="6C90961B" w:rsidR="00504404" w:rsidRDefault="00504404" w:rsidP="00504404">
      <w:pPr>
        <w:pStyle w:val="Note"/>
        <w:jc w:val="center"/>
        <w:rPr>
          <w:ins w:id="802" w:author="Jack Watts" w:date="2021-04-12T20:13:00Z"/>
          <w:b/>
          <w:bCs/>
          <w:sz w:val="22"/>
          <w:szCs w:val="24"/>
        </w:rPr>
      </w:pPr>
      <w:ins w:id="803" w:author="Jack Watts" w:date="2021-04-12T20:13:00Z">
        <w:r w:rsidRPr="00504404">
          <w:rPr>
            <w:b/>
            <w:bCs/>
            <w:sz w:val="22"/>
            <w:szCs w:val="24"/>
            <w:rPrChange w:id="804" w:author="Jack Watts" w:date="2021-04-12T20:13:00Z">
              <w:rPr/>
            </w:rPrChange>
          </w:rPr>
          <w:t>MCA Language Tag</w:t>
        </w:r>
      </w:ins>
    </w:p>
    <w:p w14:paraId="01DB72A3" w14:textId="31C560F2" w:rsidR="00504404" w:rsidRDefault="00504404" w:rsidP="00263D98">
      <w:pPr>
        <w:pStyle w:val="Note"/>
        <w:jc w:val="both"/>
        <w:rPr>
          <w:ins w:id="805" w:author="Jack Watts" w:date="2021-04-12T20:23:00Z"/>
          <w:sz w:val="18"/>
          <w:szCs w:val="20"/>
        </w:rPr>
      </w:pPr>
      <w:ins w:id="806" w:author="Jack Watts" w:date="2021-04-12T20:13:00Z">
        <w:r w:rsidRPr="00504404">
          <w:rPr>
            <w:sz w:val="18"/>
            <w:szCs w:val="20"/>
            <w:rPrChange w:id="807" w:author="Jack Watts" w:date="2021-04-12T20:13:00Z">
              <w:rPr>
                <w:b/>
                <w:bCs/>
                <w:sz w:val="22"/>
                <w:szCs w:val="24"/>
              </w:rPr>
            </w:rPrChange>
          </w:rPr>
          <w:t xml:space="preserve">Figure 2 </w:t>
        </w:r>
      </w:ins>
      <w:ins w:id="808" w:author="Jack Watts" w:date="2021-04-12T20:14:00Z">
        <w:r>
          <w:rPr>
            <w:sz w:val="18"/>
            <w:szCs w:val="20"/>
          </w:rPr>
          <w:t>–</w:t>
        </w:r>
      </w:ins>
      <w:ins w:id="809" w:author="Jack Watts" w:date="2021-04-12T20:13:00Z">
        <w:r w:rsidRPr="00504404">
          <w:rPr>
            <w:sz w:val="18"/>
            <w:szCs w:val="20"/>
            <w:rPrChange w:id="810" w:author="Jack Watts" w:date="2021-04-12T20:13:00Z">
              <w:rPr>
                <w:b/>
                <w:bCs/>
                <w:sz w:val="22"/>
                <w:szCs w:val="24"/>
              </w:rPr>
            </w:rPrChange>
          </w:rPr>
          <w:t xml:space="preserve"> </w:t>
        </w:r>
      </w:ins>
      <w:ins w:id="811" w:author="Jack Watts" w:date="2021-04-12T20:14:00Z">
        <w:r>
          <w:rPr>
            <w:sz w:val="18"/>
            <w:szCs w:val="20"/>
          </w:rPr>
          <w:t xml:space="preserve">MCA Language Tag depicts an excerpt of a </w:t>
        </w:r>
      </w:ins>
      <w:ins w:id="812" w:author="Jack Watts" w:date="2021-04-12T20:15:00Z">
        <w:r>
          <w:rPr>
            <w:sz w:val="18"/>
            <w:szCs w:val="20"/>
          </w:rPr>
          <w:t>Composition</w:t>
        </w:r>
      </w:ins>
      <w:ins w:id="813" w:author="Jack Watts" w:date="2021-04-12T20:14:00Z">
        <w:r>
          <w:rPr>
            <w:sz w:val="18"/>
            <w:szCs w:val="20"/>
          </w:rPr>
          <w:t xml:space="preserve"> Playlist’s Audio Essence Descriptor XML structure. The </w:t>
        </w:r>
      </w:ins>
      <w:ins w:id="814" w:author="Jack Watts" w:date="2021-04-12T20:15:00Z">
        <w:r>
          <w:rPr>
            <w:sz w:val="18"/>
            <w:szCs w:val="20"/>
          </w:rPr>
          <w:t xml:space="preserve">highlighted </w:t>
        </w:r>
      </w:ins>
      <w:ins w:id="815" w:author="Jack Watts" w:date="2021-04-12T20:14:00Z">
        <w:r>
          <w:rPr>
            <w:sz w:val="18"/>
            <w:szCs w:val="20"/>
          </w:rPr>
          <w:t>RFC5646</w:t>
        </w:r>
      </w:ins>
      <w:ins w:id="816" w:author="Jack Watts" w:date="2021-04-12T20:15:00Z">
        <w:r>
          <w:rPr>
            <w:sz w:val="18"/>
            <w:szCs w:val="20"/>
          </w:rPr>
          <w:t xml:space="preserve">SpokenLangauge value is </w:t>
        </w:r>
      </w:ins>
      <w:ins w:id="817" w:author="Jack Watts" w:date="2021-04-12T20:17:00Z">
        <w:r>
          <w:rPr>
            <w:sz w:val="18"/>
            <w:szCs w:val="20"/>
          </w:rPr>
          <w:t>an</w:t>
        </w:r>
      </w:ins>
      <w:ins w:id="818" w:author="Jack Watts" w:date="2021-04-12T20:15:00Z">
        <w:r>
          <w:rPr>
            <w:sz w:val="18"/>
            <w:szCs w:val="20"/>
          </w:rPr>
          <w:t xml:space="preserve"> XML representation of t</w:t>
        </w:r>
      </w:ins>
      <w:ins w:id="819" w:author="Jack Watts" w:date="2021-04-12T20:16:00Z">
        <w:r>
          <w:rPr>
            <w:sz w:val="18"/>
            <w:szCs w:val="20"/>
          </w:rPr>
          <w:t xml:space="preserve">he metadata contained in the respective MXF track file. To manually change this value will break the Tag relationship between the </w:t>
        </w:r>
      </w:ins>
      <w:ins w:id="820" w:author="Jack Watts" w:date="2021-04-12T20:17:00Z">
        <w:r>
          <w:rPr>
            <w:sz w:val="18"/>
            <w:szCs w:val="20"/>
          </w:rPr>
          <w:t>CPL and the referenced MXF track file.</w:t>
        </w:r>
      </w:ins>
    </w:p>
    <w:p w14:paraId="7C24EEC4" w14:textId="77777777" w:rsidR="00263D98" w:rsidRPr="00504404" w:rsidRDefault="00263D98">
      <w:pPr>
        <w:pStyle w:val="Note"/>
        <w:jc w:val="both"/>
        <w:rPr>
          <w:ins w:id="821" w:author="Jack Watts" w:date="2021-04-09T21:23:00Z"/>
          <w:sz w:val="18"/>
          <w:szCs w:val="20"/>
          <w:rPrChange w:id="822" w:author="Jack Watts" w:date="2021-04-12T20:13:00Z">
            <w:rPr>
              <w:ins w:id="823" w:author="Jack Watts" w:date="2021-04-09T21:23:00Z"/>
            </w:rPr>
          </w:rPrChange>
        </w:rPr>
        <w:pPrChange w:id="824" w:author="Jack Watts" w:date="2021-04-12T20:22:00Z">
          <w:pPr>
            <w:pStyle w:val="Note"/>
          </w:pPr>
        </w:pPrChange>
      </w:pPr>
    </w:p>
    <w:p w14:paraId="523D96D5" w14:textId="5C54F444" w:rsidR="00935333" w:rsidRDefault="00935333" w:rsidP="00935333">
      <w:pPr>
        <w:pStyle w:val="Heading3"/>
        <w:rPr>
          <w:ins w:id="825" w:author="Jack Watts" w:date="2021-04-09T21:23:00Z"/>
        </w:rPr>
      </w:pPr>
      <w:ins w:id="826" w:author="Jack Watts" w:date="2021-04-09T21:23:00Z">
        <w:r>
          <w:t>Picture &amp; Sound Fixes</w:t>
        </w:r>
      </w:ins>
    </w:p>
    <w:p w14:paraId="74D289A5" w14:textId="77777777" w:rsidR="00935333" w:rsidRDefault="00935333" w:rsidP="00935333">
      <w:pPr>
        <w:rPr>
          <w:ins w:id="827" w:author="Jack Watts" w:date="2021-04-09T21:23:00Z"/>
        </w:rPr>
      </w:pPr>
      <w:ins w:id="828" w:author="Jack Watts" w:date="2021-04-09T21:23:00Z">
        <w:r>
          <w:t xml:space="preserve">It is not uncommon for issues to be detected in essence during the Quality Control (QC) process after delivery. Such issues can be a sound track replacement, picture inserts due to poor quality or aesthetic revisions. Such fixes are ideally delivered as a supplemental package that contains a newly created </w:t>
        </w:r>
        <w:r>
          <w:lastRenderedPageBreak/>
          <w:t>Composition Playlist, a Packing List, Assetmap and a number of picture or sound MXF track files acting as inserts.</w:t>
        </w:r>
      </w:ins>
    </w:p>
    <w:p w14:paraId="422BC4B9" w14:textId="32B40F3B" w:rsidR="00935333" w:rsidRDefault="00935333" w:rsidP="00935333">
      <w:pPr>
        <w:pStyle w:val="Note"/>
        <w:rPr>
          <w:ins w:id="829" w:author="Jack Watts" w:date="2021-06-10T12:00:00Z"/>
        </w:rPr>
      </w:pPr>
      <w:ins w:id="830" w:author="Jack Watts" w:date="2021-04-09T21:23:00Z">
        <w:r>
          <w:t>NOTE: The newly created Composition Playlist can still reference existing track files outside the package that have been delivered previously.</w:t>
        </w:r>
      </w:ins>
    </w:p>
    <w:p w14:paraId="40B92612" w14:textId="77777777" w:rsidR="00E33AEB" w:rsidRDefault="00E33AEB" w:rsidP="00935333">
      <w:pPr>
        <w:pStyle w:val="Note"/>
        <w:rPr>
          <w:ins w:id="831" w:author="Jack Watts" w:date="2021-04-12T20:17:00Z"/>
        </w:rPr>
      </w:pPr>
    </w:p>
    <w:p w14:paraId="5296680A" w14:textId="3BA1AD0F" w:rsidR="00263D98" w:rsidRDefault="00263D98" w:rsidP="00263D98">
      <w:pPr>
        <w:pStyle w:val="Note"/>
        <w:jc w:val="center"/>
        <w:rPr>
          <w:ins w:id="832" w:author="Jack Watts" w:date="2021-04-12T20:18:00Z"/>
        </w:rPr>
      </w:pPr>
      <w:ins w:id="833" w:author="Jack Watts" w:date="2021-04-12T20:18:00Z">
        <w:r>
          <w:rPr>
            <w:noProof/>
          </w:rPr>
          <w:drawing>
            <wp:inline distT="0" distB="0" distL="0" distR="0" wp14:anchorId="5B415E42" wp14:editId="6833DD8E">
              <wp:extent cx="5190209" cy="3231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190209" cy="3231160"/>
                      </a:xfrm>
                      <a:prstGeom prst="rect">
                        <a:avLst/>
                      </a:prstGeom>
                    </pic:spPr>
                  </pic:pic>
                </a:graphicData>
              </a:graphic>
            </wp:inline>
          </w:drawing>
        </w:r>
      </w:ins>
    </w:p>
    <w:p w14:paraId="4478EC5E" w14:textId="046B5B67" w:rsidR="00263D98" w:rsidRDefault="00263D98" w:rsidP="00263D98">
      <w:pPr>
        <w:pStyle w:val="Note"/>
        <w:jc w:val="center"/>
        <w:rPr>
          <w:ins w:id="834" w:author="Jack Watts" w:date="2021-04-12T20:18:00Z"/>
          <w:b/>
          <w:bCs/>
          <w:sz w:val="22"/>
          <w:szCs w:val="24"/>
        </w:rPr>
      </w:pPr>
      <w:ins w:id="835" w:author="Jack Watts" w:date="2021-04-12T20:18:00Z">
        <w:r w:rsidRPr="00263D98">
          <w:rPr>
            <w:b/>
            <w:bCs/>
            <w:sz w:val="22"/>
            <w:szCs w:val="24"/>
            <w:rPrChange w:id="836" w:author="Jack Watts" w:date="2021-04-12T20:18:00Z">
              <w:rPr/>
            </w:rPrChange>
          </w:rPr>
          <w:t>Picture &amp; Sound Fixes</w:t>
        </w:r>
      </w:ins>
    </w:p>
    <w:p w14:paraId="259E3C9C" w14:textId="2FE8C0A7" w:rsidR="00263D98" w:rsidRDefault="00263D98" w:rsidP="00263D98">
      <w:pPr>
        <w:pStyle w:val="Note"/>
        <w:ind w:left="851" w:right="1138"/>
        <w:jc w:val="both"/>
        <w:rPr>
          <w:ins w:id="837" w:author="Jack Watts" w:date="2021-04-12T20:23:00Z"/>
          <w:sz w:val="18"/>
          <w:szCs w:val="20"/>
        </w:rPr>
      </w:pPr>
      <w:ins w:id="838" w:author="Jack Watts" w:date="2021-04-12T20:18:00Z">
        <w:r w:rsidRPr="00263D98">
          <w:rPr>
            <w:sz w:val="18"/>
            <w:szCs w:val="20"/>
            <w:rPrChange w:id="839" w:author="Jack Watts" w:date="2021-04-12T20:19:00Z">
              <w:rPr>
                <w:b/>
                <w:bCs/>
                <w:sz w:val="22"/>
                <w:szCs w:val="24"/>
              </w:rPr>
            </w:rPrChange>
          </w:rPr>
          <w:t xml:space="preserve">Figure 3 </w:t>
        </w:r>
      </w:ins>
      <w:ins w:id="840" w:author="Jack Watts" w:date="2021-04-12T20:19:00Z">
        <w:r>
          <w:rPr>
            <w:sz w:val="18"/>
            <w:szCs w:val="20"/>
          </w:rPr>
          <w:t xml:space="preserve">– Picture and Sound fixes depicts the follow up delivery of </w:t>
        </w:r>
      </w:ins>
      <w:ins w:id="841" w:author="Jack Watts" w:date="2021-04-12T20:22:00Z">
        <w:r>
          <w:rPr>
            <w:sz w:val="18"/>
            <w:szCs w:val="20"/>
          </w:rPr>
          <w:t xml:space="preserve">newly created </w:t>
        </w:r>
      </w:ins>
      <w:ins w:id="842" w:author="Jack Watts" w:date="2021-04-12T20:19:00Z">
        <w:r>
          <w:rPr>
            <w:sz w:val="18"/>
            <w:szCs w:val="20"/>
          </w:rPr>
          <w:t xml:space="preserve">Picture and Audio fixes as individual MXF track files. They are packaged </w:t>
        </w:r>
      </w:ins>
      <w:ins w:id="843" w:author="Jack Watts" w:date="2021-04-12T20:20:00Z">
        <w:r>
          <w:rPr>
            <w:sz w:val="18"/>
            <w:szCs w:val="20"/>
          </w:rPr>
          <w:t>in</w:t>
        </w:r>
      </w:ins>
      <w:ins w:id="844" w:author="Jack Watts" w:date="2021-04-12T20:19:00Z">
        <w:r>
          <w:rPr>
            <w:sz w:val="18"/>
            <w:szCs w:val="20"/>
          </w:rPr>
          <w:t xml:space="preserve"> </w:t>
        </w:r>
      </w:ins>
      <w:ins w:id="845" w:author="Jack Watts" w:date="2021-04-12T20:20:00Z">
        <w:r>
          <w:rPr>
            <w:sz w:val="18"/>
            <w:szCs w:val="20"/>
          </w:rPr>
          <w:t>a</w:t>
        </w:r>
      </w:ins>
      <w:ins w:id="846" w:author="Jack Watts" w:date="2021-04-12T20:19:00Z">
        <w:r>
          <w:rPr>
            <w:sz w:val="18"/>
            <w:szCs w:val="20"/>
          </w:rPr>
          <w:t xml:space="preserve"> Supplemental Packa</w:t>
        </w:r>
      </w:ins>
      <w:ins w:id="847" w:author="Jack Watts" w:date="2021-04-12T20:20:00Z">
        <w:r>
          <w:rPr>
            <w:sz w:val="18"/>
            <w:szCs w:val="20"/>
          </w:rPr>
          <w:t xml:space="preserve">ge also containing a new CPL referencing the previously delivery MXF track files in the Original Language Version </w:t>
        </w:r>
      </w:ins>
      <w:ins w:id="848" w:author="Jack Watts" w:date="2021-04-12T20:21:00Z">
        <w:r>
          <w:rPr>
            <w:sz w:val="18"/>
            <w:szCs w:val="20"/>
          </w:rPr>
          <w:t>(</w:t>
        </w:r>
      </w:ins>
      <w:ins w:id="849" w:author="Jack Watts" w:date="2021-04-12T20:20:00Z">
        <w:r>
          <w:rPr>
            <w:sz w:val="18"/>
            <w:szCs w:val="20"/>
          </w:rPr>
          <w:t xml:space="preserve">delivered </w:t>
        </w:r>
      </w:ins>
      <w:ins w:id="850" w:author="Jack Watts" w:date="2021-04-12T20:21:00Z">
        <w:r>
          <w:rPr>
            <w:sz w:val="18"/>
            <w:szCs w:val="20"/>
          </w:rPr>
          <w:t xml:space="preserve">as a complete package) and the newly created </w:t>
        </w:r>
      </w:ins>
      <w:ins w:id="851" w:author="Jack Watts" w:date="2021-04-12T20:22:00Z">
        <w:r>
          <w:rPr>
            <w:sz w:val="18"/>
            <w:szCs w:val="20"/>
          </w:rPr>
          <w:t>MXF track files.</w:t>
        </w:r>
      </w:ins>
    </w:p>
    <w:p w14:paraId="0F338C6E" w14:textId="77777777" w:rsidR="00263D98" w:rsidRPr="00263D98" w:rsidRDefault="00263D98">
      <w:pPr>
        <w:pStyle w:val="Note"/>
        <w:ind w:left="851" w:right="1138"/>
        <w:jc w:val="both"/>
        <w:rPr>
          <w:ins w:id="852" w:author="Jack Watts" w:date="2021-04-09T21:23:00Z"/>
          <w:sz w:val="18"/>
          <w:szCs w:val="20"/>
          <w:rPrChange w:id="853" w:author="Jack Watts" w:date="2021-04-12T20:19:00Z">
            <w:rPr>
              <w:ins w:id="854" w:author="Jack Watts" w:date="2021-04-09T21:23:00Z"/>
            </w:rPr>
          </w:rPrChange>
        </w:rPr>
        <w:pPrChange w:id="855" w:author="Jack Watts" w:date="2021-04-12T20:22:00Z">
          <w:pPr>
            <w:pStyle w:val="Note"/>
          </w:pPr>
        </w:pPrChange>
      </w:pPr>
    </w:p>
    <w:p w14:paraId="0F877C70" w14:textId="5FEAB460" w:rsidR="00935333" w:rsidRDefault="00610E40">
      <w:pPr>
        <w:pStyle w:val="Heading3"/>
        <w:rPr>
          <w:ins w:id="856" w:author="Jack Watts" w:date="2021-04-09T21:25:00Z"/>
        </w:rPr>
        <w:pPrChange w:id="857" w:author="Jack Watts" w:date="2021-04-09T21:25:00Z">
          <w:pPr>
            <w:pStyle w:val="Note"/>
          </w:pPr>
        </w:pPrChange>
      </w:pPr>
      <w:ins w:id="858" w:author="Jack Watts" w:date="2021-04-09T21:24:00Z">
        <w:r>
          <w:t>Picture Versioning</w:t>
        </w:r>
      </w:ins>
    </w:p>
    <w:p w14:paraId="555566B4" w14:textId="77777777" w:rsidR="00610E40" w:rsidRPr="00610E40" w:rsidRDefault="00610E40">
      <w:pPr>
        <w:rPr>
          <w:ins w:id="859" w:author="Jack Watts" w:date="2021-04-09T21:25:00Z"/>
          <w:rFonts w:ascii="Times New Roman" w:hAnsi="Times New Roman" w:cs="Times New Roman"/>
          <w:sz w:val="24"/>
          <w:szCs w:val="24"/>
          <w:lang w:val="en-GB" w:eastAsia="en-GB"/>
        </w:rPr>
        <w:pPrChange w:id="860" w:author="Jack Watts" w:date="2021-04-09T21:25:00Z">
          <w:pPr>
            <w:widowControl/>
            <w:spacing w:before="0" w:line="240" w:lineRule="auto"/>
          </w:pPr>
        </w:pPrChange>
      </w:pPr>
      <w:ins w:id="861" w:author="Jack Watts" w:date="2021-04-09T21:25:00Z">
        <w:r w:rsidRPr="00610E40">
          <w:rPr>
            <w:lang w:val="en-GB" w:eastAsia="en-GB"/>
          </w:rPr>
          <w:t>In order to satisfy local versioning requirements, picture sections that depict language-specific narrative items such as on-screen text and narrative titles are localized resulting in alternative picture versions for these sections. These ‘sections’ act as picture inserts and are used to replace the original language version instances.</w:t>
        </w:r>
      </w:ins>
    </w:p>
    <w:p w14:paraId="06F2B4DA" w14:textId="77777777" w:rsidR="00610E40" w:rsidRPr="00610E40" w:rsidRDefault="00610E40">
      <w:pPr>
        <w:rPr>
          <w:ins w:id="862" w:author="Jack Watts" w:date="2021-04-09T21:25:00Z"/>
          <w:rFonts w:ascii="Times New Roman" w:hAnsi="Times New Roman" w:cs="Times New Roman"/>
          <w:sz w:val="24"/>
          <w:szCs w:val="24"/>
          <w:lang w:val="en-GB" w:eastAsia="en-GB"/>
        </w:rPr>
        <w:pPrChange w:id="863" w:author="Jack Watts" w:date="2021-04-09T21:25:00Z">
          <w:pPr>
            <w:widowControl/>
            <w:spacing w:before="0" w:line="240" w:lineRule="auto"/>
          </w:pPr>
        </w:pPrChange>
      </w:pPr>
      <w:ins w:id="864" w:author="Jack Watts" w:date="2021-04-09T21:25:00Z">
        <w:r w:rsidRPr="00610E40">
          <w:rPr>
            <w:lang w:val="en-GB" w:eastAsia="en-GB"/>
          </w:rPr>
          <w:t>These picture inserts can be delivered in a supplemental package that contains a newly created Composition Playlist, a Packing List, Assetmap and the newly created picture inserts.</w:t>
        </w:r>
      </w:ins>
    </w:p>
    <w:p w14:paraId="276202A4" w14:textId="77777777" w:rsidR="00610E40" w:rsidRPr="00610E40" w:rsidRDefault="00610E40">
      <w:pPr>
        <w:rPr>
          <w:ins w:id="865" w:author="Jack Watts" w:date="2021-04-09T21:25:00Z"/>
          <w:rFonts w:ascii="Times New Roman" w:hAnsi="Times New Roman" w:cs="Times New Roman"/>
          <w:sz w:val="24"/>
          <w:szCs w:val="24"/>
          <w:lang w:val="en-GB" w:eastAsia="en-GB"/>
        </w:rPr>
        <w:pPrChange w:id="866" w:author="Jack Watts" w:date="2021-04-09T21:25:00Z">
          <w:pPr>
            <w:widowControl/>
            <w:spacing w:before="0" w:line="240" w:lineRule="auto"/>
          </w:pPr>
        </w:pPrChange>
      </w:pPr>
      <w:ins w:id="867" w:author="Jack Watts" w:date="2021-04-09T21:25:00Z">
        <w:r w:rsidRPr="00610E40">
          <w:rPr>
            <w:lang w:val="en-GB" w:eastAsia="en-GB"/>
          </w:rPr>
          <w:t>This same practice can be applied to the manufacturing of Textless Compositions.</w:t>
        </w:r>
      </w:ins>
    </w:p>
    <w:p w14:paraId="4A16C055" w14:textId="5280C8F6" w:rsidR="00610E40" w:rsidRDefault="009A3E91">
      <w:pPr>
        <w:pStyle w:val="Heading3"/>
        <w:rPr>
          <w:ins w:id="868" w:author="Jack Watts" w:date="2021-04-09T21:25:00Z"/>
        </w:rPr>
        <w:pPrChange w:id="869" w:author="Jack Watts" w:date="2021-04-09T21:27:00Z">
          <w:pPr>
            <w:pStyle w:val="Note"/>
          </w:pPr>
        </w:pPrChange>
      </w:pPr>
      <w:ins w:id="870" w:author="Jack Watts" w:date="2021-04-09T21:27:00Z">
        <w:r>
          <w:lastRenderedPageBreak/>
          <w:t>Sound Localization</w:t>
        </w:r>
      </w:ins>
    </w:p>
    <w:p w14:paraId="262D1D71" w14:textId="3152886C" w:rsidR="00610E40" w:rsidRDefault="009A3E91" w:rsidP="009A3E91">
      <w:pPr>
        <w:pStyle w:val="Note"/>
        <w:rPr>
          <w:ins w:id="871" w:author="Jack Watts" w:date="2021-04-09T21:27:00Z"/>
        </w:rPr>
      </w:pPr>
      <w:ins w:id="872" w:author="Jack Watts" w:date="2021-04-09T21:27:00Z">
        <w:r w:rsidRPr="009A3E91">
          <w:rPr>
            <w:rPrChange w:id="873" w:author="Jack Watts" w:date="2021-04-09T21:27:00Z">
              <w:rPr>
                <w:rFonts w:ascii="Arial" w:hAnsi="Arial" w:cs="Arial"/>
                <w:color w:val="000000"/>
                <w:sz w:val="22"/>
              </w:rPr>
            </w:rPrChange>
          </w:rPr>
          <w:t>For dubbed instances of an Original Language Version, it is recommended that supplemental packages are used to deliver said dubbed content versions.</w:t>
        </w:r>
      </w:ins>
    </w:p>
    <w:p w14:paraId="464877D1" w14:textId="1986E713" w:rsidR="009A3E91" w:rsidRDefault="006C3D30" w:rsidP="006C3D30">
      <w:pPr>
        <w:pStyle w:val="Heading1"/>
        <w:rPr>
          <w:ins w:id="874" w:author="Jack Watts" w:date="2021-04-09T21:30:00Z"/>
        </w:rPr>
      </w:pPr>
      <w:ins w:id="875" w:author="Jack Watts" w:date="2021-04-09T21:29:00Z">
        <w:r>
          <w:t>Recommended CPL Elements</w:t>
        </w:r>
      </w:ins>
    </w:p>
    <w:p w14:paraId="6249C7F8" w14:textId="77777777" w:rsidR="006C3D30" w:rsidRPr="006C3D30" w:rsidRDefault="006C3D30">
      <w:pPr>
        <w:rPr>
          <w:ins w:id="876" w:author="Jack Watts" w:date="2021-04-09T21:32:00Z"/>
          <w:rFonts w:ascii="Times New Roman" w:hAnsi="Times New Roman" w:cs="Times New Roman"/>
          <w:sz w:val="24"/>
          <w:szCs w:val="24"/>
          <w:lang w:val="en-GB" w:eastAsia="en-GB"/>
        </w:rPr>
        <w:pPrChange w:id="877" w:author="Jack Watts" w:date="2021-04-09T21:32:00Z">
          <w:pPr>
            <w:widowControl/>
            <w:spacing w:before="0" w:line="240" w:lineRule="auto"/>
          </w:pPr>
        </w:pPrChange>
      </w:pPr>
      <w:ins w:id="878" w:author="Jack Watts" w:date="2021-04-09T21:32:00Z">
        <w:r w:rsidRPr="006C3D30">
          <w:rPr>
            <w:lang w:val="en-GB" w:eastAsia="en-GB"/>
          </w:rPr>
          <w:t>The following list outlines the optional elements permitted by ST 2067-3 which are recommended to be included in all CPL XML documents.</w:t>
        </w:r>
      </w:ins>
    </w:p>
    <w:p w14:paraId="09940B3C" w14:textId="2B4CD29F" w:rsidR="006C3D30" w:rsidRPr="006C3D30" w:rsidRDefault="006C3D30">
      <w:pPr>
        <w:rPr>
          <w:ins w:id="879" w:author="Jack Watts" w:date="2021-04-09T21:32:00Z"/>
          <w:rFonts w:ascii="Times New Roman" w:hAnsi="Times New Roman" w:cs="Times New Roman"/>
          <w:color w:val="4F81BD" w:themeColor="accent1"/>
          <w:sz w:val="24"/>
          <w:szCs w:val="24"/>
          <w:lang w:val="en-GB" w:eastAsia="en-GB"/>
          <w:rPrChange w:id="880" w:author="Jack Watts" w:date="2021-04-09T21:32:00Z">
            <w:rPr>
              <w:ins w:id="881" w:author="Jack Watts" w:date="2021-04-09T21:32:00Z"/>
              <w:rFonts w:ascii="Times New Roman" w:hAnsi="Times New Roman" w:cs="Times New Roman"/>
              <w:sz w:val="24"/>
              <w:szCs w:val="24"/>
              <w:lang w:val="en-GB" w:eastAsia="en-GB"/>
            </w:rPr>
          </w:rPrChange>
        </w:rPr>
        <w:pPrChange w:id="882" w:author="Jack Watts" w:date="2021-04-09T21:32:00Z">
          <w:pPr>
            <w:widowControl/>
            <w:spacing w:before="0" w:line="240" w:lineRule="auto"/>
          </w:pPr>
        </w:pPrChange>
      </w:pPr>
      <w:ins w:id="883" w:author="Jack Watts" w:date="2021-04-09T21:32:00Z">
        <w:del w:id="884" w:author="Jack Watts" w:date="2021-05-18T11:00:00Z">
          <w:r w:rsidRPr="006C3D30" w:rsidDel="005644CF">
            <w:rPr>
              <w:b/>
              <w:bCs/>
              <w:color w:val="4F81BD" w:themeColor="accent1"/>
              <w:lang w:val="en-GB" w:eastAsia="en-GB"/>
              <w:rPrChange w:id="885" w:author="Jack Watts" w:date="2021-04-09T21:32:00Z">
                <w:rPr>
                  <w:b/>
                  <w:bCs/>
                  <w:lang w:val="en-GB" w:eastAsia="en-GB"/>
                </w:rPr>
              </w:rPrChange>
            </w:rPr>
            <w:delText>HASH</w:delText>
          </w:r>
        </w:del>
      </w:ins>
      <w:ins w:id="886" w:author="Jack Watts" w:date="2021-05-18T11:00:00Z">
        <w:r w:rsidR="005644CF">
          <w:rPr>
            <w:b/>
            <w:bCs/>
            <w:color w:val="4F81BD" w:themeColor="accent1"/>
            <w:lang w:val="en-GB" w:eastAsia="en-GB"/>
          </w:rPr>
          <w:t>Hash</w:t>
        </w:r>
      </w:ins>
      <w:ins w:id="887" w:author="Jack Watts" w:date="2021-04-09T21:32:00Z">
        <w:r w:rsidRPr="006C3D30">
          <w:rPr>
            <w:b/>
            <w:bCs/>
            <w:color w:val="4F81BD" w:themeColor="accent1"/>
            <w:lang w:val="en-GB" w:eastAsia="en-GB"/>
            <w:rPrChange w:id="888" w:author="Jack Watts" w:date="2021-04-09T21:32:00Z">
              <w:rPr>
                <w:b/>
                <w:bCs/>
                <w:lang w:val="en-GB" w:eastAsia="en-GB"/>
              </w:rPr>
            </w:rPrChange>
          </w:rPr>
          <w:t xml:space="preserve"> Element</w:t>
        </w:r>
      </w:ins>
    </w:p>
    <w:p w14:paraId="0F7FBF43" w14:textId="608B585F" w:rsidR="006C3D30" w:rsidRPr="006C3D30" w:rsidRDefault="006C3D30">
      <w:pPr>
        <w:rPr>
          <w:ins w:id="889" w:author="Jack Watts" w:date="2021-04-09T21:32:00Z"/>
          <w:rFonts w:ascii="Times New Roman" w:hAnsi="Times New Roman" w:cs="Times New Roman"/>
          <w:sz w:val="24"/>
          <w:szCs w:val="24"/>
          <w:lang w:val="en-GB" w:eastAsia="en-GB"/>
        </w:rPr>
        <w:pPrChange w:id="890" w:author="Jack Watts" w:date="2021-04-09T21:32:00Z">
          <w:pPr>
            <w:widowControl/>
            <w:spacing w:before="0" w:line="240" w:lineRule="auto"/>
          </w:pPr>
        </w:pPrChange>
      </w:pPr>
      <w:ins w:id="891" w:author="Jack Watts" w:date="2021-04-09T21:32:00Z">
        <w:r w:rsidRPr="006C3D30">
          <w:rPr>
            <w:lang w:val="en-GB" w:eastAsia="en-GB"/>
          </w:rPr>
          <w:t xml:space="preserve">The </w:t>
        </w:r>
        <w:del w:id="892" w:author="Jack Watts" w:date="2021-05-18T11:00:00Z">
          <w:r w:rsidRPr="006C3D30" w:rsidDel="005644CF">
            <w:rPr>
              <w:lang w:val="en-GB" w:eastAsia="en-GB"/>
            </w:rPr>
            <w:delText>HASH</w:delText>
          </w:r>
        </w:del>
      </w:ins>
      <w:ins w:id="893" w:author="Jack Watts" w:date="2021-05-18T11:00:00Z">
        <w:r w:rsidR="005644CF">
          <w:rPr>
            <w:lang w:val="en-GB" w:eastAsia="en-GB"/>
          </w:rPr>
          <w:t>hash</w:t>
        </w:r>
      </w:ins>
      <w:ins w:id="894" w:author="Jack Watts" w:date="2021-04-09T21:32:00Z">
        <w:r w:rsidRPr="006C3D30">
          <w:rPr>
            <w:lang w:val="en-GB" w:eastAsia="en-GB"/>
          </w:rPr>
          <w:t xml:space="preserve"> Element should be present for all referenced track file resources.</w:t>
        </w:r>
      </w:ins>
    </w:p>
    <w:p w14:paraId="4F765BF7" w14:textId="77777777" w:rsidR="006C3D30" w:rsidRPr="006C3D30" w:rsidRDefault="006C3D30">
      <w:pPr>
        <w:rPr>
          <w:ins w:id="895" w:author="Jack Watts" w:date="2021-04-09T21:32:00Z"/>
          <w:rFonts w:ascii="Times New Roman" w:hAnsi="Times New Roman" w:cs="Times New Roman"/>
          <w:color w:val="4F81BD" w:themeColor="accent1"/>
          <w:sz w:val="24"/>
          <w:szCs w:val="24"/>
          <w:lang w:val="en-GB" w:eastAsia="en-GB"/>
          <w:rPrChange w:id="896" w:author="Jack Watts" w:date="2021-04-09T21:32:00Z">
            <w:rPr>
              <w:ins w:id="897" w:author="Jack Watts" w:date="2021-04-09T21:32:00Z"/>
              <w:rFonts w:ascii="Times New Roman" w:hAnsi="Times New Roman" w:cs="Times New Roman"/>
              <w:sz w:val="24"/>
              <w:szCs w:val="24"/>
              <w:lang w:val="en-GB" w:eastAsia="en-GB"/>
            </w:rPr>
          </w:rPrChange>
        </w:rPr>
        <w:pPrChange w:id="898" w:author="Jack Watts" w:date="2021-04-09T21:32:00Z">
          <w:pPr>
            <w:widowControl/>
            <w:spacing w:before="0" w:line="240" w:lineRule="auto"/>
          </w:pPr>
        </w:pPrChange>
      </w:pPr>
      <w:ins w:id="899" w:author="Jack Watts" w:date="2021-04-09T21:32:00Z">
        <w:r w:rsidRPr="006C3D30">
          <w:rPr>
            <w:b/>
            <w:bCs/>
            <w:color w:val="4F81BD" w:themeColor="accent1"/>
            <w:lang w:val="en-GB" w:eastAsia="en-GB"/>
            <w:rPrChange w:id="900" w:author="Jack Watts" w:date="2021-04-09T21:32:00Z">
              <w:rPr>
                <w:b/>
                <w:bCs/>
                <w:lang w:val="en-GB" w:eastAsia="en-GB"/>
              </w:rPr>
            </w:rPrChange>
          </w:rPr>
          <w:t>Markers</w:t>
        </w:r>
      </w:ins>
    </w:p>
    <w:p w14:paraId="0AB30586" w14:textId="77777777" w:rsidR="006C3D30" w:rsidRPr="006C3D30" w:rsidRDefault="006C3D30">
      <w:pPr>
        <w:rPr>
          <w:ins w:id="901" w:author="Jack Watts" w:date="2021-04-09T21:32:00Z"/>
          <w:rFonts w:ascii="Times New Roman" w:hAnsi="Times New Roman" w:cs="Times New Roman"/>
          <w:sz w:val="24"/>
          <w:szCs w:val="24"/>
          <w:lang w:val="en-GB" w:eastAsia="en-GB"/>
        </w:rPr>
        <w:pPrChange w:id="902" w:author="Jack Watts" w:date="2021-04-09T21:32:00Z">
          <w:pPr>
            <w:widowControl/>
            <w:spacing w:before="0" w:line="240" w:lineRule="auto"/>
          </w:pPr>
        </w:pPrChange>
      </w:pPr>
      <w:ins w:id="903" w:author="Jack Watts" w:date="2021-04-09T21:32:00Z">
        <w:r w:rsidRPr="006C3D30">
          <w:rPr>
            <w:lang w:val="en-GB" w:eastAsia="en-GB"/>
          </w:rPr>
          <w:t>IMF provides a vocabulary to describe time positions in a composition through the use of Markers. The same terminology used to describe Markers as defined in ST 2067-3 should be used when discussing relative positions in a composition timeline in an informal context.</w:t>
        </w:r>
      </w:ins>
    </w:p>
    <w:p w14:paraId="675B7906" w14:textId="77777777" w:rsidR="006C3D30" w:rsidRPr="006C3D30" w:rsidRDefault="006C3D30"/>
    <w:sectPr w:rsidR="006C3D30" w:rsidRPr="006C3D30" w:rsidSect="00656702">
      <w:endnotePr>
        <w:numFmt w:val="decimal"/>
      </w:endnotePr>
      <w:pgSz w:w="12240" w:h="15840"/>
      <w:pgMar w:top="1440" w:right="1440" w:bottom="1440" w:left="1440" w:header="36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C5A73" w14:textId="77777777" w:rsidR="008F15B0" w:rsidRDefault="008F15B0">
      <w:pPr>
        <w:spacing w:before="0" w:line="240" w:lineRule="auto"/>
      </w:pPr>
      <w:r>
        <w:separator/>
      </w:r>
    </w:p>
  </w:endnote>
  <w:endnote w:type="continuationSeparator" w:id="0">
    <w:p w14:paraId="3C9586C4" w14:textId="77777777" w:rsidR="008F15B0" w:rsidRDefault="008F15B0">
      <w:pPr>
        <w:spacing w:before="0" w:line="240" w:lineRule="auto"/>
      </w:pPr>
      <w:r>
        <w:continuationSeparator/>
      </w:r>
    </w:p>
  </w:endnote>
  <w:endnote w:id="1">
    <w:p w14:paraId="411183E9" w14:textId="22A57B34" w:rsidR="000F4C61" w:rsidRPr="00D12FD7" w:rsidRDefault="000F4C61">
      <w:pPr>
        <w:pStyle w:val="EndnoteText"/>
        <w:rPr>
          <w:lang w:val="en-US"/>
        </w:rPr>
      </w:pPr>
      <w:r>
        <w:rPr>
          <w:rStyle w:val="EndnoteReference"/>
        </w:rPr>
        <w:endnoteRef/>
      </w:r>
      <w:r>
        <w:t xml:space="preserve"> https://wwww.imfug.com/</w:t>
      </w:r>
    </w:p>
  </w:endnote>
  <w:endnote w:id="2">
    <w:p w14:paraId="7FD4DF42" w14:textId="63CC4945" w:rsidR="000F4C61" w:rsidRPr="008327E5" w:rsidRDefault="000F4C61">
      <w:pPr>
        <w:pStyle w:val="EndnoteText"/>
        <w:rPr>
          <w:lang w:val="en-US"/>
        </w:rPr>
      </w:pPr>
      <w:r>
        <w:rPr>
          <w:rStyle w:val="EndnoteReference"/>
        </w:rPr>
        <w:endnoteRef/>
      </w:r>
      <w:r>
        <w:t xml:space="preserve"> </w:t>
      </w:r>
      <w:r w:rsidRPr="00D12FD7">
        <w:t>http://creativecommons.org/licenses/by-nd/4.0/</w:t>
      </w:r>
    </w:p>
  </w:endnote>
  <w:endnote w:id="3">
    <w:p w14:paraId="03262262" w14:textId="5FD2B095" w:rsidR="00136F93" w:rsidRPr="00136F93" w:rsidRDefault="00136F93">
      <w:pPr>
        <w:pStyle w:val="EndnoteText"/>
        <w:rPr>
          <w:lang w:val="en-GB"/>
          <w:rPrChange w:id="60" w:author="Jack Watts" w:date="2021-04-09T20:43:00Z">
            <w:rPr/>
          </w:rPrChange>
        </w:rPr>
      </w:pPr>
      <w:ins w:id="61" w:author="Jack Watts" w:date="2021-04-09T20:43:00Z">
        <w:r>
          <w:rPr>
            <w:rStyle w:val="EndnoteReference"/>
          </w:rPr>
          <w:endnoteRef/>
        </w:r>
        <w:r>
          <w:t xml:space="preserve"> </w:t>
        </w:r>
      </w:ins>
      <w:ins w:id="62" w:author="Jack Watts" w:date="2021-04-09T20:44:00Z">
        <w:r w:rsidRPr="00136F93">
          <w:t>https://github.com/mrmxf/imf-mm-api</w:t>
        </w:r>
      </w:ins>
    </w:p>
  </w:endnote>
  <w:endnote w:id="4">
    <w:p w14:paraId="49063920" w14:textId="10E5BEC7" w:rsidR="00136F93" w:rsidRPr="00136F93" w:rsidRDefault="00136F93">
      <w:pPr>
        <w:pStyle w:val="EndnoteText"/>
        <w:rPr>
          <w:lang w:val="en-GB"/>
          <w:rPrChange w:id="65" w:author="Jack Watts" w:date="2021-04-09T20:44:00Z">
            <w:rPr/>
          </w:rPrChange>
        </w:rPr>
      </w:pPr>
      <w:ins w:id="66" w:author="Jack Watts" w:date="2021-04-09T20:44:00Z">
        <w:r>
          <w:rPr>
            <w:rStyle w:val="EndnoteReference"/>
          </w:rPr>
          <w:endnoteRef/>
        </w:r>
        <w:r>
          <w:t xml:space="preserve"> </w:t>
        </w:r>
        <w:r w:rsidRPr="00136F93">
          <w:t>SMPTE ST 34CS WD of 2125</w:t>
        </w:r>
      </w:ins>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B3FAD" w14:textId="77777777" w:rsidR="00716003" w:rsidRDefault="00716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D20F27" w14:textId="2619F9F5" w:rsidR="005D3838" w:rsidRDefault="00A674A0" w:rsidP="003C1006">
    <w:pPr>
      <w:tabs>
        <w:tab w:val="right" w:pos="9360"/>
      </w:tabs>
    </w:pPr>
    <w:r>
      <w:tab/>
    </w:r>
    <w:r>
      <w:fldChar w:fldCharType="begin"/>
    </w:r>
    <w:r>
      <w:instrText>PAGE</w:instrText>
    </w:r>
    <w:r>
      <w:fldChar w:fldCharType="separate"/>
    </w:r>
    <w:r w:rsidR="003C1006">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8E80AE" w14:textId="77777777" w:rsidR="00716003" w:rsidRDefault="00716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9F761" w14:textId="77777777" w:rsidR="008F15B0" w:rsidRDefault="008F15B0">
      <w:pPr>
        <w:spacing w:before="0" w:line="240" w:lineRule="auto"/>
      </w:pPr>
      <w:r>
        <w:separator/>
      </w:r>
    </w:p>
  </w:footnote>
  <w:footnote w:type="continuationSeparator" w:id="0">
    <w:p w14:paraId="5A723028" w14:textId="77777777" w:rsidR="008F15B0" w:rsidRDefault="008F15B0">
      <w:pPr>
        <w:spacing w:before="0" w:line="240" w:lineRule="auto"/>
      </w:pPr>
      <w:r>
        <w:continuationSeparator/>
      </w:r>
    </w:p>
  </w:footnote>
  <w:footnote w:id="1">
    <w:p w14:paraId="78627682" w14:textId="4BE6DAF8" w:rsidR="005E119E" w:rsidRPr="006B3567" w:rsidRDefault="005E119E">
      <w:pPr>
        <w:pStyle w:val="FootnoteText"/>
        <w:rPr>
          <w:lang w:val="en-GB"/>
          <w:rPrChange w:id="390" w:author="Jack Watts" w:date="2021-04-09T21:00:00Z">
            <w:rPr/>
          </w:rPrChange>
        </w:rPr>
      </w:pPr>
      <w:ins w:id="391" w:author="Jack Watts" w:date="2021-04-09T21:00:00Z">
        <w:r>
          <w:rPr>
            <w:rStyle w:val="FootnoteReference"/>
          </w:rPr>
          <w:footnoteRef/>
        </w:r>
        <w:r>
          <w:t xml:space="preserve"> </w:t>
        </w:r>
      </w:ins>
      <w:ins w:id="392" w:author="Jack Watts" w:date="2021-04-09T21:01:00Z">
        <w:r w:rsidRPr="006B3567">
          <w:t xml:space="preserve"> </w:t>
        </w:r>
      </w:ins>
      <w:ins w:id="393" w:author="Jack Watts" w:date="2021-05-18T11:01:00Z">
        <w:r w:rsidR="001E2725" w:rsidRPr="001E2725">
          <w:t xml:space="preserve">A language tag is embedded in the MXF metadata of </w:t>
        </w:r>
        <w:proofErr w:type="gramStart"/>
        <w:r w:rsidR="001E2725" w:rsidRPr="001E2725">
          <w:t>sound track</w:t>
        </w:r>
        <w:proofErr w:type="gramEnd"/>
        <w:r w:rsidR="001E2725" w:rsidRPr="001E2725">
          <w:t xml:space="preserve"> files, identifying the spoken dialogue of the underlying sound essence. Given that the language tag is embedded in the MXF metadata, if it set incorrectly then updating/changing the language tag requires re-wrapping of all sound essence included in the associated track file.</w:t>
        </w:r>
        <w:r w:rsidR="001E2725" w:rsidRPr="001E2725" w:rsidDel="001E2725">
          <w:t xml:space="preserve"> </w:t>
        </w:r>
      </w:ins>
      <w:ins w:id="394" w:author="Jack Watts" w:date="2021-04-09T21:01:00Z">
        <w:del w:id="395" w:author="Jack Watts" w:date="2021-05-18T11:01:00Z">
          <w:r w:rsidRPr="006B3567" w:rsidDel="001E2725">
            <w:delText>Note that Language element values are not necessarily equal to the spoken and/or written language of the underlying essence. Spoken and written language identifiers are derived from referenced MXF track files. Any update/change to such identifier therefore requires re-packaging of the associated MXF track file.</w:delText>
          </w:r>
        </w:del>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1339F" w14:textId="77777777" w:rsidR="00716003" w:rsidRDefault="00716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E319" w14:textId="6816D2AB" w:rsidR="005D3838" w:rsidRDefault="003C1006" w:rsidP="003C1006">
    <w:pPr>
      <w:tabs>
        <w:tab w:val="center" w:pos="4680"/>
        <w:tab w:val="right" w:pos="9360"/>
      </w:tabs>
      <w:spacing w:before="0" w:line="240" w:lineRule="auto"/>
    </w:pPr>
    <w:r>
      <w:t>Best Practice</w:t>
    </w:r>
    <w:r w:rsidR="00A674A0">
      <w:tab/>
    </w:r>
    <w:r w:rsidR="00A674A0">
      <w:rPr>
        <w:noProof/>
      </w:rPr>
      <w:drawing>
        <wp:inline distT="114300" distB="114300" distL="114300" distR="114300" wp14:anchorId="1B3F2CB3" wp14:editId="61A294DC">
          <wp:extent cx="1042591" cy="52863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42591" cy="528638"/>
                  </a:xfrm>
                  <a:prstGeom prst="rect">
                    <a:avLst/>
                  </a:prstGeom>
                  <a:ln/>
                </pic:spPr>
              </pic:pic>
            </a:graphicData>
          </a:graphic>
        </wp:inline>
      </w:drawing>
    </w:r>
    <w:r w:rsidR="00A674A0">
      <w:tab/>
    </w:r>
    <w:r w:rsidR="00B774CC">
      <w:t>202</w:t>
    </w:r>
    <w:del w:id="86" w:author="Jack Watts" w:date="2021-04-09T20:38:00Z">
      <w:r w:rsidR="00B774CC" w:rsidDel="00152F28">
        <w:delText>0</w:delText>
      </w:r>
    </w:del>
    <w:ins w:id="87" w:author="Jack Watts" w:date="2021-04-09T20:38:00Z">
      <w:r w:rsidR="00152F28">
        <w:t>1</w:t>
      </w:r>
    </w:ins>
    <w:r w:rsidR="00B774CC">
      <w:t>-</w:t>
    </w:r>
    <w:del w:id="88" w:author="Jack Watts" w:date="2021-04-09T20:38:00Z">
      <w:r w:rsidR="00B774CC" w:rsidDel="00152F28">
        <w:delText>1</w:delText>
      </w:r>
    </w:del>
    <w:ins w:id="89" w:author="Jack Watts" w:date="2021-04-09T20:38:00Z">
      <w:r w:rsidR="00152F28">
        <w:t>04</w:t>
      </w:r>
    </w:ins>
    <w:del w:id="90" w:author="Jack Watts" w:date="2021-04-09T20:38:00Z">
      <w:r w:rsidR="00B774CC" w:rsidDel="00152F28">
        <w:delText>1</w:delText>
      </w:r>
    </w:del>
    <w:r w:rsidR="00B774CC">
      <w:t>-1</w:t>
    </w:r>
    <w:ins w:id="91" w:author="Jack Watts" w:date="2021-04-09T20:38:00Z">
      <w:r w:rsidR="00152F28">
        <w:t>2</w:t>
      </w:r>
    </w:ins>
    <w:del w:id="92" w:author="Jack Watts" w:date="2021-04-09T20:38:00Z">
      <w:r w:rsidR="00B774CC" w:rsidDel="00152F28">
        <w:delText>0</w:delText>
      </w:r>
    </w:del>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79DDA" w14:textId="77777777" w:rsidR="00716003" w:rsidRDefault="00716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4400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338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E77C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E6520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EAF91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483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C5CE9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28461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225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7C314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E8719D"/>
    <w:multiLevelType w:val="multilevel"/>
    <w:tmpl w:val="EDBA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CF2E0B"/>
    <w:multiLevelType w:val="multilevel"/>
    <w:tmpl w:val="13C84036"/>
    <w:lvl w:ilvl="0">
      <w:start w:val="1"/>
      <w:numFmt w:val="decimal"/>
      <w:lvlText w:val="%1."/>
      <w:lvlJc w:val="right"/>
      <w:pPr>
        <w:ind w:left="432" w:hanging="432"/>
      </w:pPr>
    </w:lvl>
    <w:lvl w:ilvl="1">
      <w:start w:val="1"/>
      <w:numFmt w:val="decimal"/>
      <w:lvlText w:val="%1.%2."/>
      <w:lvlJc w:val="right"/>
      <w:pPr>
        <w:ind w:left="576" w:hanging="576"/>
      </w:pPr>
    </w:lvl>
    <w:lvl w:ilvl="2">
      <w:start w:val="1"/>
      <w:numFmt w:val="decimal"/>
      <w:lvlText w:val="%1.%2.%3."/>
      <w:lvlJc w:val="right"/>
      <w:pPr>
        <w:ind w:left="720" w:hanging="720"/>
      </w:pPr>
    </w:lvl>
    <w:lvl w:ilvl="3">
      <w:start w:val="1"/>
      <w:numFmt w:val="decimal"/>
      <w:lvlText w:val="%1.%2.%3.%4."/>
      <w:lvlJc w:val="right"/>
      <w:pPr>
        <w:ind w:left="864" w:hanging="864"/>
      </w:pPr>
    </w:lvl>
    <w:lvl w:ilvl="4">
      <w:start w:val="1"/>
      <w:numFmt w:val="decimal"/>
      <w:lvlText w:val="%1.%2.%3.%4.%5."/>
      <w:lvlJc w:val="right"/>
      <w:pPr>
        <w:ind w:left="1008" w:hanging="1008"/>
      </w:pPr>
    </w:lvl>
    <w:lvl w:ilvl="5">
      <w:start w:val="1"/>
      <w:numFmt w:val="decimal"/>
      <w:lvlText w:val="%1.%2.%3.%4.%5.%6."/>
      <w:lvlJc w:val="right"/>
      <w:pPr>
        <w:ind w:left="1152" w:hanging="1152"/>
      </w:pPr>
    </w:lvl>
    <w:lvl w:ilvl="6">
      <w:start w:val="1"/>
      <w:numFmt w:val="decimal"/>
      <w:lvlText w:val="%1.%2.%3.%4.%5.%6.%7."/>
      <w:lvlJc w:val="right"/>
      <w:pPr>
        <w:ind w:left="1296" w:hanging="1296"/>
      </w:pPr>
    </w:lvl>
    <w:lvl w:ilvl="7">
      <w:start w:val="1"/>
      <w:numFmt w:val="decimal"/>
      <w:lvlText w:val="%1.%2.%3.%4.%5.%6.%7.%8."/>
      <w:lvlJc w:val="right"/>
      <w:pPr>
        <w:ind w:left="1440" w:hanging="1440"/>
      </w:pPr>
    </w:lvl>
    <w:lvl w:ilvl="8">
      <w:start w:val="1"/>
      <w:numFmt w:val="decimal"/>
      <w:lvlText w:val="%1.%2.%3.%4.%5.%6.%7.%8.%9."/>
      <w:lvlJc w:val="right"/>
      <w:pPr>
        <w:ind w:left="1584" w:hanging="1584"/>
      </w:pPr>
    </w:lvl>
  </w:abstractNum>
  <w:abstractNum w:abstractNumId="12" w15:restartNumberingAfterBreak="0">
    <w:nsid w:val="101B1247"/>
    <w:multiLevelType w:val="hybridMultilevel"/>
    <w:tmpl w:val="A95E0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9DE119A"/>
    <w:multiLevelType w:val="hybridMultilevel"/>
    <w:tmpl w:val="7BCCD1C4"/>
    <w:lvl w:ilvl="0" w:tplc="DBA62912">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A3AEB"/>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5" w15:restartNumberingAfterBreak="0">
    <w:nsid w:val="46E57567"/>
    <w:multiLevelType w:val="hybridMultilevel"/>
    <w:tmpl w:val="680882F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325865"/>
    <w:multiLevelType w:val="hybridMultilevel"/>
    <w:tmpl w:val="BC966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23538B"/>
    <w:multiLevelType w:val="multilevel"/>
    <w:tmpl w:val="CE9CDDB6"/>
    <w:styleLink w:val="Numbered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8" w15:restartNumberingAfterBreak="0">
    <w:nsid w:val="568B6D93"/>
    <w:multiLevelType w:val="multilevel"/>
    <w:tmpl w:val="34168C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8591869"/>
    <w:multiLevelType w:val="hybridMultilevel"/>
    <w:tmpl w:val="44E6AD8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A09380E"/>
    <w:multiLevelType w:val="hybridMultilevel"/>
    <w:tmpl w:val="5536517E"/>
    <w:lvl w:ilvl="0" w:tplc="CA5CB9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E6547A"/>
    <w:multiLevelType w:val="multilevel"/>
    <w:tmpl w:val="3454C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EE49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1B4593"/>
    <w:multiLevelType w:val="multilevel"/>
    <w:tmpl w:val="38441B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num w:numId="1">
    <w:abstractNumId w:val="21"/>
  </w:num>
  <w:num w:numId="2">
    <w:abstractNumId w:val="11"/>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22"/>
  </w:num>
  <w:num w:numId="15">
    <w:abstractNumId w:val="17"/>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num>
  <w:num w:numId="18">
    <w:abstractNumId w:val="20"/>
  </w:num>
  <w:num w:numId="19">
    <w:abstractNumId w:val="14"/>
  </w:num>
  <w:num w:numId="20">
    <w:abstractNumId w:val="23"/>
  </w:num>
  <w:num w:numId="21">
    <w:abstractNumId w:val="16"/>
  </w:num>
  <w:num w:numId="22">
    <w:abstractNumId w:val="19"/>
  </w:num>
  <w:num w:numId="23">
    <w:abstractNumId w:val="10"/>
  </w:num>
  <w:num w:numId="24">
    <w:abstractNumId w:val="1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xNzCzMDIxNjG0NDdX0lEKTi0uzszPAykwqgUAHBUzdiwAAAA="/>
  </w:docVars>
  <w:rsids>
    <w:rsidRoot w:val="005D3838"/>
    <w:rsid w:val="00003ADD"/>
    <w:rsid w:val="00013D8E"/>
    <w:rsid w:val="000234F2"/>
    <w:rsid w:val="00030B16"/>
    <w:rsid w:val="00044F98"/>
    <w:rsid w:val="00070118"/>
    <w:rsid w:val="00093D79"/>
    <w:rsid w:val="00093E22"/>
    <w:rsid w:val="000A6396"/>
    <w:rsid w:val="000B3A81"/>
    <w:rsid w:val="000C36E0"/>
    <w:rsid w:val="000E081A"/>
    <w:rsid w:val="000F2606"/>
    <w:rsid w:val="000F4C61"/>
    <w:rsid w:val="000F4D97"/>
    <w:rsid w:val="00105D6B"/>
    <w:rsid w:val="00117351"/>
    <w:rsid w:val="0012488F"/>
    <w:rsid w:val="00136F93"/>
    <w:rsid w:val="00140D01"/>
    <w:rsid w:val="0015243A"/>
    <w:rsid w:val="00152F28"/>
    <w:rsid w:val="00170C81"/>
    <w:rsid w:val="00176533"/>
    <w:rsid w:val="001A59DA"/>
    <w:rsid w:val="001B006E"/>
    <w:rsid w:val="001B7B35"/>
    <w:rsid w:val="001E2725"/>
    <w:rsid w:val="001F23B8"/>
    <w:rsid w:val="001F3EB5"/>
    <w:rsid w:val="0020460E"/>
    <w:rsid w:val="00241F41"/>
    <w:rsid w:val="00263D98"/>
    <w:rsid w:val="00295AB0"/>
    <w:rsid w:val="002C19EE"/>
    <w:rsid w:val="002D15C4"/>
    <w:rsid w:val="002E17C8"/>
    <w:rsid w:val="002F6526"/>
    <w:rsid w:val="00331E5D"/>
    <w:rsid w:val="00334017"/>
    <w:rsid w:val="003515BF"/>
    <w:rsid w:val="003552DE"/>
    <w:rsid w:val="00377D69"/>
    <w:rsid w:val="003A03F0"/>
    <w:rsid w:val="003B7CB7"/>
    <w:rsid w:val="003C1006"/>
    <w:rsid w:val="003C3E6C"/>
    <w:rsid w:val="003D414A"/>
    <w:rsid w:val="003F04A7"/>
    <w:rsid w:val="004012AE"/>
    <w:rsid w:val="00410CB5"/>
    <w:rsid w:val="00410F0E"/>
    <w:rsid w:val="00430DDF"/>
    <w:rsid w:val="00450CFA"/>
    <w:rsid w:val="00451D36"/>
    <w:rsid w:val="004546BA"/>
    <w:rsid w:val="00456969"/>
    <w:rsid w:val="00460158"/>
    <w:rsid w:val="00467CBE"/>
    <w:rsid w:val="00467F8C"/>
    <w:rsid w:val="00472130"/>
    <w:rsid w:val="0049158F"/>
    <w:rsid w:val="004A1459"/>
    <w:rsid w:val="004A5EE5"/>
    <w:rsid w:val="004B2089"/>
    <w:rsid w:val="004D204C"/>
    <w:rsid w:val="004D42AE"/>
    <w:rsid w:val="004F1E41"/>
    <w:rsid w:val="00502182"/>
    <w:rsid w:val="00504404"/>
    <w:rsid w:val="00510D08"/>
    <w:rsid w:val="00521D57"/>
    <w:rsid w:val="00526251"/>
    <w:rsid w:val="005644CF"/>
    <w:rsid w:val="00570193"/>
    <w:rsid w:val="0057453A"/>
    <w:rsid w:val="005B1C88"/>
    <w:rsid w:val="005C3B4C"/>
    <w:rsid w:val="005C5BFA"/>
    <w:rsid w:val="005D3838"/>
    <w:rsid w:val="005D5F9D"/>
    <w:rsid w:val="005E119E"/>
    <w:rsid w:val="005F6466"/>
    <w:rsid w:val="00610E40"/>
    <w:rsid w:val="006340B6"/>
    <w:rsid w:val="00646DE2"/>
    <w:rsid w:val="00655A6B"/>
    <w:rsid w:val="00656702"/>
    <w:rsid w:val="00657EF4"/>
    <w:rsid w:val="006609A5"/>
    <w:rsid w:val="0067693E"/>
    <w:rsid w:val="00687676"/>
    <w:rsid w:val="0068783E"/>
    <w:rsid w:val="006A4DA1"/>
    <w:rsid w:val="006B146D"/>
    <w:rsid w:val="006B3567"/>
    <w:rsid w:val="006C3D30"/>
    <w:rsid w:val="00716003"/>
    <w:rsid w:val="00720A7E"/>
    <w:rsid w:val="00720C3F"/>
    <w:rsid w:val="00727E66"/>
    <w:rsid w:val="00790A58"/>
    <w:rsid w:val="007A2AAD"/>
    <w:rsid w:val="007A330F"/>
    <w:rsid w:val="007A4665"/>
    <w:rsid w:val="007C3B59"/>
    <w:rsid w:val="007C7E84"/>
    <w:rsid w:val="007F7784"/>
    <w:rsid w:val="008043F6"/>
    <w:rsid w:val="008327E5"/>
    <w:rsid w:val="00837F6A"/>
    <w:rsid w:val="00891752"/>
    <w:rsid w:val="0089703A"/>
    <w:rsid w:val="008C09FB"/>
    <w:rsid w:val="008C39E8"/>
    <w:rsid w:val="008D26AA"/>
    <w:rsid w:val="008D393C"/>
    <w:rsid w:val="008F0260"/>
    <w:rsid w:val="008F15B0"/>
    <w:rsid w:val="00903434"/>
    <w:rsid w:val="00906032"/>
    <w:rsid w:val="009077B8"/>
    <w:rsid w:val="0091011A"/>
    <w:rsid w:val="00917018"/>
    <w:rsid w:val="009273BA"/>
    <w:rsid w:val="00935333"/>
    <w:rsid w:val="00943B18"/>
    <w:rsid w:val="0094443E"/>
    <w:rsid w:val="0096527E"/>
    <w:rsid w:val="00982B15"/>
    <w:rsid w:val="00984E29"/>
    <w:rsid w:val="00994B6F"/>
    <w:rsid w:val="009A3E91"/>
    <w:rsid w:val="009B5ADD"/>
    <w:rsid w:val="009B7AC2"/>
    <w:rsid w:val="009C463D"/>
    <w:rsid w:val="009E12C2"/>
    <w:rsid w:val="009E5C11"/>
    <w:rsid w:val="009E71CD"/>
    <w:rsid w:val="009F340C"/>
    <w:rsid w:val="00A1316B"/>
    <w:rsid w:val="00A14505"/>
    <w:rsid w:val="00A14549"/>
    <w:rsid w:val="00A241F6"/>
    <w:rsid w:val="00A2642F"/>
    <w:rsid w:val="00A340EF"/>
    <w:rsid w:val="00A42536"/>
    <w:rsid w:val="00A537C5"/>
    <w:rsid w:val="00A57708"/>
    <w:rsid w:val="00A674A0"/>
    <w:rsid w:val="00A7323D"/>
    <w:rsid w:val="00A86101"/>
    <w:rsid w:val="00A87005"/>
    <w:rsid w:val="00AD58B2"/>
    <w:rsid w:val="00AD779B"/>
    <w:rsid w:val="00AF5610"/>
    <w:rsid w:val="00AF70E4"/>
    <w:rsid w:val="00B038B5"/>
    <w:rsid w:val="00B07B5B"/>
    <w:rsid w:val="00B3507C"/>
    <w:rsid w:val="00B4029F"/>
    <w:rsid w:val="00B50F35"/>
    <w:rsid w:val="00B532EE"/>
    <w:rsid w:val="00B62128"/>
    <w:rsid w:val="00B714C0"/>
    <w:rsid w:val="00B774CC"/>
    <w:rsid w:val="00B8566A"/>
    <w:rsid w:val="00B904FB"/>
    <w:rsid w:val="00B943C9"/>
    <w:rsid w:val="00BA4611"/>
    <w:rsid w:val="00BA57AE"/>
    <w:rsid w:val="00BA664E"/>
    <w:rsid w:val="00BA718C"/>
    <w:rsid w:val="00BE0EC7"/>
    <w:rsid w:val="00C010D0"/>
    <w:rsid w:val="00C110FC"/>
    <w:rsid w:val="00C128EE"/>
    <w:rsid w:val="00C36E03"/>
    <w:rsid w:val="00C44582"/>
    <w:rsid w:val="00C451C3"/>
    <w:rsid w:val="00C45F8A"/>
    <w:rsid w:val="00C65B4C"/>
    <w:rsid w:val="00C90BFB"/>
    <w:rsid w:val="00CA7E63"/>
    <w:rsid w:val="00CC3DFB"/>
    <w:rsid w:val="00CC458E"/>
    <w:rsid w:val="00D12FD7"/>
    <w:rsid w:val="00D306F8"/>
    <w:rsid w:val="00D35AFF"/>
    <w:rsid w:val="00D37BC5"/>
    <w:rsid w:val="00D47DF2"/>
    <w:rsid w:val="00D57F40"/>
    <w:rsid w:val="00D61D23"/>
    <w:rsid w:val="00D93456"/>
    <w:rsid w:val="00DC0C0E"/>
    <w:rsid w:val="00DE3609"/>
    <w:rsid w:val="00DF3B17"/>
    <w:rsid w:val="00E2250B"/>
    <w:rsid w:val="00E33AEB"/>
    <w:rsid w:val="00E34798"/>
    <w:rsid w:val="00E53C5C"/>
    <w:rsid w:val="00E66CEE"/>
    <w:rsid w:val="00E77557"/>
    <w:rsid w:val="00E913EA"/>
    <w:rsid w:val="00EB3040"/>
    <w:rsid w:val="00EC331A"/>
    <w:rsid w:val="00EC5781"/>
    <w:rsid w:val="00EC75CE"/>
    <w:rsid w:val="00F46486"/>
    <w:rsid w:val="00F47797"/>
    <w:rsid w:val="00F66525"/>
    <w:rsid w:val="00F80123"/>
    <w:rsid w:val="00F83A50"/>
    <w:rsid w:val="00FC668E"/>
    <w:rsid w:val="00FE39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8985F"/>
  <w15:docId w15:val="{503C8D5F-F12B-4C29-8195-48C5B0C6D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 w:eastAsia="en-US" w:bidi="ar-SA"/>
      </w:rPr>
    </w:rPrDefault>
    <w:pPrDefault>
      <w:pPr>
        <w:widowControl w:val="0"/>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1006"/>
  </w:style>
  <w:style w:type="paragraph" w:styleId="Heading1">
    <w:name w:val="heading 1"/>
    <w:basedOn w:val="Normal"/>
    <w:next w:val="Normal"/>
    <w:uiPriority w:val="9"/>
    <w:qFormat/>
    <w:rsid w:val="003C1006"/>
    <w:pPr>
      <w:keepNext/>
      <w:keepLines/>
      <w:numPr>
        <w:numId w:val="15"/>
      </w:numPr>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rsid w:val="00044F98"/>
    <w:pPr>
      <w:keepNext/>
      <w:keepLines/>
      <w:numPr>
        <w:ilvl w:val="1"/>
        <w:numId w:val="15"/>
      </w:numPr>
      <w:spacing w:before="400"/>
      <w:contextualSpacing/>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keepNext/>
      <w:keepLines/>
      <w:numPr>
        <w:ilvl w:val="2"/>
        <w:numId w:val="15"/>
      </w:numPr>
      <w:outlineLvl w:val="2"/>
    </w:pPr>
    <w:rPr>
      <w:rFonts w:ascii="Cambria" w:eastAsia="Cambria" w:hAnsi="Cambria" w:cs="Cambria"/>
      <w:b/>
      <w:color w:val="4F81BD"/>
    </w:rPr>
  </w:style>
  <w:style w:type="paragraph" w:styleId="Heading4">
    <w:name w:val="heading 4"/>
    <w:basedOn w:val="Normal"/>
    <w:next w:val="Normal"/>
    <w:uiPriority w:val="9"/>
    <w:unhideWhenUsed/>
    <w:qFormat/>
    <w:pPr>
      <w:keepNext/>
      <w:keepLines/>
      <w:ind w:left="864" w:hanging="864"/>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ind w:left="1008" w:hanging="1008"/>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ind w:left="1152" w:hanging="1152"/>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F66525"/>
    <w:pPr>
      <w:pBdr>
        <w:bottom w:val="single" w:sz="8" w:space="4" w:color="4F81BD"/>
      </w:pBdr>
      <w:spacing w:line="240" w:lineRule="auto"/>
    </w:pPr>
    <w:rPr>
      <w:rFonts w:ascii="Cambria" w:eastAsia="Cambria" w:hAnsi="Cambria" w:cs="Cambria"/>
      <w:color w:val="17365D"/>
      <w:sz w:val="52"/>
      <w:szCs w:val="52"/>
    </w:rPr>
  </w:style>
  <w:style w:type="paragraph" w:styleId="Subtitle">
    <w:name w:val="Subtitle"/>
    <w:basedOn w:val="Normal"/>
    <w:next w:val="Normal"/>
    <w:uiPriority w:val="11"/>
    <w:qFormat/>
    <w:rsid w:val="003C1006"/>
    <w:pPr>
      <w:spacing w:before="0"/>
    </w:pPr>
    <w:rPr>
      <w:rFonts w:ascii="Cambria" w:eastAsia="Cambria" w:hAnsi="Cambria" w:cs="Cambria"/>
      <w:i/>
      <w:color w:val="4F81BD"/>
      <w:sz w:val="36"/>
      <w:szCs w:val="36"/>
    </w:rPr>
  </w:style>
  <w:style w:type="paragraph" w:styleId="Caption">
    <w:name w:val="caption"/>
    <w:basedOn w:val="Normal"/>
    <w:next w:val="Normal"/>
    <w:uiPriority w:val="35"/>
    <w:unhideWhenUsed/>
    <w:qFormat/>
    <w:rsid w:val="00044F98"/>
    <w:pPr>
      <w:keepNext/>
      <w:spacing w:after="200" w:line="240" w:lineRule="auto"/>
      <w:jc w:val="center"/>
    </w:pPr>
    <w:rPr>
      <w:b/>
      <w:bCs/>
      <w:sz w:val="20"/>
      <w:szCs w:val="20"/>
    </w:rPr>
  </w:style>
  <w:style w:type="paragraph" w:styleId="Header">
    <w:name w:val="header"/>
    <w:basedOn w:val="Normal"/>
    <w:link w:val="HeaderChar"/>
    <w:uiPriority w:val="99"/>
    <w:unhideWhenUsed/>
    <w:rsid w:val="003C1006"/>
    <w:pPr>
      <w:tabs>
        <w:tab w:val="center" w:pos="4680"/>
        <w:tab w:val="right" w:pos="9360"/>
      </w:tabs>
      <w:spacing w:before="0" w:line="240" w:lineRule="auto"/>
    </w:pPr>
  </w:style>
  <w:style w:type="character" w:customStyle="1" w:styleId="HeaderChar">
    <w:name w:val="Header Char"/>
    <w:basedOn w:val="DefaultParagraphFont"/>
    <w:link w:val="Header"/>
    <w:uiPriority w:val="99"/>
    <w:rsid w:val="003C1006"/>
  </w:style>
  <w:style w:type="paragraph" w:styleId="Footer">
    <w:name w:val="footer"/>
    <w:basedOn w:val="Normal"/>
    <w:link w:val="FooterChar"/>
    <w:uiPriority w:val="99"/>
    <w:unhideWhenUsed/>
    <w:rsid w:val="003C1006"/>
    <w:pPr>
      <w:tabs>
        <w:tab w:val="center" w:pos="4680"/>
        <w:tab w:val="right" w:pos="9360"/>
      </w:tabs>
      <w:spacing w:before="0" w:line="240" w:lineRule="auto"/>
    </w:pPr>
  </w:style>
  <w:style w:type="character" w:customStyle="1" w:styleId="FooterChar">
    <w:name w:val="Footer Char"/>
    <w:basedOn w:val="DefaultParagraphFont"/>
    <w:link w:val="Footer"/>
    <w:uiPriority w:val="99"/>
    <w:rsid w:val="003C1006"/>
  </w:style>
  <w:style w:type="character" w:customStyle="1" w:styleId="Keyword">
    <w:name w:val="Keyword"/>
    <w:basedOn w:val="DefaultParagraphFont"/>
    <w:uiPriority w:val="1"/>
    <w:qFormat/>
    <w:rsid w:val="00502182"/>
    <w:rPr>
      <w:rFonts w:ascii="Consolas" w:hAnsi="Consolas" w:cs="Courier New"/>
      <w:sz w:val="20"/>
      <w:szCs w:val="20"/>
    </w:rPr>
  </w:style>
  <w:style w:type="numbering" w:customStyle="1" w:styleId="NumberedHeadings">
    <w:name w:val="Numbered Headings"/>
    <w:uiPriority w:val="99"/>
    <w:rsid w:val="003C1006"/>
    <w:pPr>
      <w:numPr>
        <w:numId w:val="15"/>
      </w:numPr>
    </w:pPr>
  </w:style>
  <w:style w:type="paragraph" w:styleId="FootnoteText">
    <w:name w:val="footnote text"/>
    <w:basedOn w:val="Normal"/>
    <w:link w:val="FootnoteTextChar"/>
    <w:uiPriority w:val="99"/>
    <w:semiHidden/>
    <w:unhideWhenUsed/>
    <w:rsid w:val="00D12FD7"/>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D12FD7"/>
    <w:rPr>
      <w:sz w:val="20"/>
      <w:szCs w:val="20"/>
    </w:rPr>
  </w:style>
  <w:style w:type="character" w:styleId="FootnoteReference">
    <w:name w:val="footnote reference"/>
    <w:basedOn w:val="DefaultParagraphFont"/>
    <w:uiPriority w:val="99"/>
    <w:semiHidden/>
    <w:unhideWhenUsed/>
    <w:rsid w:val="00D12FD7"/>
    <w:rPr>
      <w:vertAlign w:val="superscript"/>
    </w:rPr>
  </w:style>
  <w:style w:type="paragraph" w:styleId="EndnoteText">
    <w:name w:val="endnote text"/>
    <w:basedOn w:val="Normal"/>
    <w:link w:val="EndnoteTextChar"/>
    <w:uiPriority w:val="99"/>
    <w:semiHidden/>
    <w:unhideWhenUsed/>
    <w:rsid w:val="000F4C61"/>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0F4C61"/>
    <w:rPr>
      <w:sz w:val="20"/>
      <w:szCs w:val="20"/>
    </w:rPr>
  </w:style>
  <w:style w:type="character" w:styleId="EndnoteReference">
    <w:name w:val="endnote reference"/>
    <w:basedOn w:val="DefaultParagraphFont"/>
    <w:uiPriority w:val="99"/>
    <w:semiHidden/>
    <w:unhideWhenUsed/>
    <w:rsid w:val="000F4C61"/>
    <w:rPr>
      <w:vertAlign w:val="superscript"/>
    </w:rPr>
  </w:style>
  <w:style w:type="character" w:styleId="Hyperlink">
    <w:name w:val="Hyperlink"/>
    <w:basedOn w:val="DefaultParagraphFont"/>
    <w:uiPriority w:val="99"/>
    <w:unhideWhenUsed/>
    <w:rsid w:val="0057453A"/>
    <w:rPr>
      <w:color w:val="0000FF" w:themeColor="hyperlink"/>
      <w:u w:val="single"/>
    </w:rPr>
  </w:style>
  <w:style w:type="character" w:styleId="UnresolvedMention">
    <w:name w:val="Unresolved Mention"/>
    <w:basedOn w:val="DefaultParagraphFont"/>
    <w:uiPriority w:val="99"/>
    <w:semiHidden/>
    <w:unhideWhenUsed/>
    <w:rsid w:val="0057453A"/>
    <w:rPr>
      <w:color w:val="605E5C"/>
      <w:shd w:val="clear" w:color="auto" w:fill="E1DFDD"/>
    </w:rPr>
  </w:style>
  <w:style w:type="paragraph" w:customStyle="1" w:styleId="Note">
    <w:name w:val="Note"/>
    <w:basedOn w:val="Normal"/>
    <w:link w:val="NoteChar"/>
    <w:qFormat/>
    <w:rsid w:val="00B038B5"/>
    <w:rPr>
      <w:sz w:val="20"/>
      <w:lang w:val="en-US"/>
    </w:rPr>
  </w:style>
  <w:style w:type="character" w:customStyle="1" w:styleId="NoteChar">
    <w:name w:val="Note Char"/>
    <w:basedOn w:val="DefaultParagraphFont"/>
    <w:link w:val="Note"/>
    <w:rsid w:val="00B038B5"/>
    <w:rPr>
      <w:sz w:val="20"/>
      <w:lang w:val="en-US"/>
    </w:rPr>
  </w:style>
  <w:style w:type="paragraph" w:styleId="ListParagraph">
    <w:name w:val="List Paragraph"/>
    <w:basedOn w:val="Normal"/>
    <w:uiPriority w:val="34"/>
    <w:qFormat/>
    <w:rsid w:val="00460158"/>
    <w:pPr>
      <w:keepLines/>
      <w:numPr>
        <w:numId w:val="17"/>
      </w:numPr>
      <w:contextualSpacing/>
    </w:pPr>
  </w:style>
  <w:style w:type="table" w:styleId="TableGrid">
    <w:name w:val="Table Grid"/>
    <w:basedOn w:val="TableNormal"/>
    <w:uiPriority w:val="39"/>
    <w:rsid w:val="00A537C5"/>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rmal"/>
    <w:qFormat/>
    <w:rsid w:val="00D35AFF"/>
    <w:pPr>
      <w:keepNext/>
      <w:jc w:val="center"/>
    </w:pPr>
  </w:style>
  <w:style w:type="paragraph" w:styleId="BalloonText">
    <w:name w:val="Balloon Text"/>
    <w:basedOn w:val="Normal"/>
    <w:link w:val="BalloonTextChar"/>
    <w:uiPriority w:val="99"/>
    <w:semiHidden/>
    <w:unhideWhenUsed/>
    <w:rsid w:val="00B038B5"/>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38B5"/>
    <w:rPr>
      <w:rFonts w:ascii="Segoe UI" w:hAnsi="Segoe UI" w:cs="Segoe UI"/>
      <w:sz w:val="18"/>
      <w:szCs w:val="18"/>
    </w:rPr>
  </w:style>
  <w:style w:type="character" w:styleId="Strong">
    <w:name w:val="Strong"/>
    <w:basedOn w:val="DefaultParagraphFont"/>
    <w:uiPriority w:val="22"/>
    <w:qFormat/>
    <w:rsid w:val="004D42AE"/>
    <w:rPr>
      <w:b/>
      <w:bCs/>
    </w:rPr>
  </w:style>
  <w:style w:type="character" w:styleId="IntenseReference">
    <w:name w:val="Intense Reference"/>
    <w:basedOn w:val="DefaultParagraphFont"/>
    <w:uiPriority w:val="32"/>
    <w:qFormat/>
    <w:rsid w:val="004D42AE"/>
    <w:rPr>
      <w:b/>
      <w:bCs/>
      <w:smallCaps/>
      <w:color w:val="4F81BD" w:themeColor="accent1"/>
      <w:spacing w:val="5"/>
    </w:rPr>
  </w:style>
  <w:style w:type="paragraph" w:styleId="NormalWeb">
    <w:name w:val="Normal (Web)"/>
    <w:basedOn w:val="Normal"/>
    <w:uiPriority w:val="99"/>
    <w:semiHidden/>
    <w:unhideWhenUsed/>
    <w:rsid w:val="00136F93"/>
    <w:pPr>
      <w:widowControl/>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70643">
      <w:bodyDiv w:val="1"/>
      <w:marLeft w:val="0"/>
      <w:marRight w:val="0"/>
      <w:marTop w:val="0"/>
      <w:marBottom w:val="0"/>
      <w:divBdr>
        <w:top w:val="none" w:sz="0" w:space="0" w:color="auto"/>
        <w:left w:val="none" w:sz="0" w:space="0" w:color="auto"/>
        <w:bottom w:val="none" w:sz="0" w:space="0" w:color="auto"/>
        <w:right w:val="none" w:sz="0" w:space="0" w:color="auto"/>
      </w:divBdr>
    </w:div>
    <w:div w:id="163321212">
      <w:bodyDiv w:val="1"/>
      <w:marLeft w:val="0"/>
      <w:marRight w:val="0"/>
      <w:marTop w:val="0"/>
      <w:marBottom w:val="0"/>
      <w:divBdr>
        <w:top w:val="none" w:sz="0" w:space="0" w:color="auto"/>
        <w:left w:val="none" w:sz="0" w:space="0" w:color="auto"/>
        <w:bottom w:val="none" w:sz="0" w:space="0" w:color="auto"/>
        <w:right w:val="none" w:sz="0" w:space="0" w:color="auto"/>
      </w:divBdr>
    </w:div>
    <w:div w:id="225000010">
      <w:bodyDiv w:val="1"/>
      <w:marLeft w:val="0"/>
      <w:marRight w:val="0"/>
      <w:marTop w:val="0"/>
      <w:marBottom w:val="0"/>
      <w:divBdr>
        <w:top w:val="none" w:sz="0" w:space="0" w:color="auto"/>
        <w:left w:val="none" w:sz="0" w:space="0" w:color="auto"/>
        <w:bottom w:val="none" w:sz="0" w:space="0" w:color="auto"/>
        <w:right w:val="none" w:sz="0" w:space="0" w:color="auto"/>
      </w:divBdr>
    </w:div>
    <w:div w:id="306057940">
      <w:bodyDiv w:val="1"/>
      <w:marLeft w:val="0"/>
      <w:marRight w:val="0"/>
      <w:marTop w:val="0"/>
      <w:marBottom w:val="0"/>
      <w:divBdr>
        <w:top w:val="none" w:sz="0" w:space="0" w:color="auto"/>
        <w:left w:val="none" w:sz="0" w:space="0" w:color="auto"/>
        <w:bottom w:val="none" w:sz="0" w:space="0" w:color="auto"/>
        <w:right w:val="none" w:sz="0" w:space="0" w:color="auto"/>
      </w:divBdr>
    </w:div>
    <w:div w:id="585041499">
      <w:bodyDiv w:val="1"/>
      <w:marLeft w:val="0"/>
      <w:marRight w:val="0"/>
      <w:marTop w:val="0"/>
      <w:marBottom w:val="0"/>
      <w:divBdr>
        <w:top w:val="none" w:sz="0" w:space="0" w:color="auto"/>
        <w:left w:val="none" w:sz="0" w:space="0" w:color="auto"/>
        <w:bottom w:val="none" w:sz="0" w:space="0" w:color="auto"/>
        <w:right w:val="none" w:sz="0" w:space="0" w:color="auto"/>
      </w:divBdr>
    </w:div>
    <w:div w:id="626014345">
      <w:bodyDiv w:val="1"/>
      <w:marLeft w:val="0"/>
      <w:marRight w:val="0"/>
      <w:marTop w:val="0"/>
      <w:marBottom w:val="0"/>
      <w:divBdr>
        <w:top w:val="none" w:sz="0" w:space="0" w:color="auto"/>
        <w:left w:val="none" w:sz="0" w:space="0" w:color="auto"/>
        <w:bottom w:val="none" w:sz="0" w:space="0" w:color="auto"/>
        <w:right w:val="none" w:sz="0" w:space="0" w:color="auto"/>
      </w:divBdr>
      <w:divsChild>
        <w:div w:id="1268121794">
          <w:marLeft w:val="0"/>
          <w:marRight w:val="0"/>
          <w:marTop w:val="0"/>
          <w:marBottom w:val="0"/>
          <w:divBdr>
            <w:top w:val="none" w:sz="0" w:space="0" w:color="auto"/>
            <w:left w:val="none" w:sz="0" w:space="0" w:color="auto"/>
            <w:bottom w:val="none" w:sz="0" w:space="0" w:color="auto"/>
            <w:right w:val="none" w:sz="0" w:space="0" w:color="auto"/>
          </w:divBdr>
          <w:divsChild>
            <w:div w:id="455488898">
              <w:marLeft w:val="0"/>
              <w:marRight w:val="0"/>
              <w:marTop w:val="375"/>
              <w:marBottom w:val="225"/>
              <w:divBdr>
                <w:top w:val="none" w:sz="0" w:space="0" w:color="auto"/>
                <w:left w:val="none" w:sz="0" w:space="0" w:color="auto"/>
                <w:bottom w:val="none" w:sz="0" w:space="0" w:color="auto"/>
                <w:right w:val="none" w:sz="0" w:space="0" w:color="auto"/>
              </w:divBdr>
            </w:div>
          </w:divsChild>
        </w:div>
        <w:div w:id="1476987751">
          <w:marLeft w:val="0"/>
          <w:marRight w:val="0"/>
          <w:marTop w:val="0"/>
          <w:marBottom w:val="0"/>
          <w:divBdr>
            <w:top w:val="none" w:sz="0" w:space="0" w:color="auto"/>
            <w:left w:val="none" w:sz="0" w:space="0" w:color="auto"/>
            <w:bottom w:val="none" w:sz="0" w:space="0" w:color="auto"/>
            <w:right w:val="none" w:sz="0" w:space="0" w:color="auto"/>
          </w:divBdr>
          <w:divsChild>
            <w:div w:id="298923157">
              <w:marLeft w:val="0"/>
              <w:marRight w:val="0"/>
              <w:marTop w:val="375"/>
              <w:marBottom w:val="225"/>
              <w:divBdr>
                <w:top w:val="none" w:sz="0" w:space="0" w:color="auto"/>
                <w:left w:val="none" w:sz="0" w:space="0" w:color="auto"/>
                <w:bottom w:val="none" w:sz="0" w:space="0" w:color="auto"/>
                <w:right w:val="none" w:sz="0" w:space="0" w:color="auto"/>
              </w:divBdr>
            </w:div>
          </w:divsChild>
        </w:div>
        <w:div w:id="1582832401">
          <w:marLeft w:val="0"/>
          <w:marRight w:val="0"/>
          <w:marTop w:val="0"/>
          <w:marBottom w:val="0"/>
          <w:divBdr>
            <w:top w:val="none" w:sz="0" w:space="0" w:color="auto"/>
            <w:left w:val="none" w:sz="0" w:space="0" w:color="auto"/>
            <w:bottom w:val="none" w:sz="0" w:space="0" w:color="auto"/>
            <w:right w:val="none" w:sz="0" w:space="0" w:color="auto"/>
          </w:divBdr>
          <w:divsChild>
            <w:div w:id="1897541654">
              <w:marLeft w:val="0"/>
              <w:marRight w:val="0"/>
              <w:marTop w:val="375"/>
              <w:marBottom w:val="225"/>
              <w:divBdr>
                <w:top w:val="none" w:sz="0" w:space="0" w:color="auto"/>
                <w:left w:val="none" w:sz="0" w:space="0" w:color="auto"/>
                <w:bottom w:val="none" w:sz="0" w:space="0" w:color="auto"/>
                <w:right w:val="none" w:sz="0" w:space="0" w:color="auto"/>
              </w:divBdr>
            </w:div>
          </w:divsChild>
        </w:div>
        <w:div w:id="2115206355">
          <w:marLeft w:val="0"/>
          <w:marRight w:val="0"/>
          <w:marTop w:val="0"/>
          <w:marBottom w:val="0"/>
          <w:divBdr>
            <w:top w:val="none" w:sz="0" w:space="0" w:color="auto"/>
            <w:left w:val="none" w:sz="0" w:space="0" w:color="auto"/>
            <w:bottom w:val="none" w:sz="0" w:space="0" w:color="auto"/>
            <w:right w:val="none" w:sz="0" w:space="0" w:color="auto"/>
          </w:divBdr>
          <w:divsChild>
            <w:div w:id="1877883731">
              <w:marLeft w:val="0"/>
              <w:marRight w:val="0"/>
              <w:marTop w:val="375"/>
              <w:marBottom w:val="225"/>
              <w:divBdr>
                <w:top w:val="none" w:sz="0" w:space="0" w:color="auto"/>
                <w:left w:val="none" w:sz="0" w:space="0" w:color="auto"/>
                <w:bottom w:val="none" w:sz="0" w:space="0" w:color="auto"/>
                <w:right w:val="none" w:sz="0" w:space="0" w:color="auto"/>
              </w:divBdr>
            </w:div>
          </w:divsChild>
        </w:div>
        <w:div w:id="1708023936">
          <w:marLeft w:val="0"/>
          <w:marRight w:val="0"/>
          <w:marTop w:val="0"/>
          <w:marBottom w:val="0"/>
          <w:divBdr>
            <w:top w:val="none" w:sz="0" w:space="0" w:color="auto"/>
            <w:left w:val="none" w:sz="0" w:space="0" w:color="auto"/>
            <w:bottom w:val="none" w:sz="0" w:space="0" w:color="auto"/>
            <w:right w:val="none" w:sz="0" w:space="0" w:color="auto"/>
          </w:divBdr>
          <w:divsChild>
            <w:div w:id="1583103213">
              <w:marLeft w:val="0"/>
              <w:marRight w:val="0"/>
              <w:marTop w:val="375"/>
              <w:marBottom w:val="225"/>
              <w:divBdr>
                <w:top w:val="none" w:sz="0" w:space="0" w:color="auto"/>
                <w:left w:val="none" w:sz="0" w:space="0" w:color="auto"/>
                <w:bottom w:val="none" w:sz="0" w:space="0" w:color="auto"/>
                <w:right w:val="none" w:sz="0" w:space="0" w:color="auto"/>
              </w:divBdr>
            </w:div>
          </w:divsChild>
        </w:div>
        <w:div w:id="1279484156">
          <w:marLeft w:val="0"/>
          <w:marRight w:val="0"/>
          <w:marTop w:val="0"/>
          <w:marBottom w:val="0"/>
          <w:divBdr>
            <w:top w:val="none" w:sz="0" w:space="0" w:color="auto"/>
            <w:left w:val="none" w:sz="0" w:space="0" w:color="auto"/>
            <w:bottom w:val="none" w:sz="0" w:space="0" w:color="auto"/>
            <w:right w:val="none" w:sz="0" w:space="0" w:color="auto"/>
          </w:divBdr>
          <w:divsChild>
            <w:div w:id="1010716112">
              <w:marLeft w:val="0"/>
              <w:marRight w:val="0"/>
              <w:marTop w:val="375"/>
              <w:marBottom w:val="225"/>
              <w:divBdr>
                <w:top w:val="none" w:sz="0" w:space="0" w:color="auto"/>
                <w:left w:val="none" w:sz="0" w:space="0" w:color="auto"/>
                <w:bottom w:val="none" w:sz="0" w:space="0" w:color="auto"/>
                <w:right w:val="none" w:sz="0" w:space="0" w:color="auto"/>
              </w:divBdr>
            </w:div>
          </w:divsChild>
        </w:div>
        <w:div w:id="537662799">
          <w:marLeft w:val="0"/>
          <w:marRight w:val="0"/>
          <w:marTop w:val="0"/>
          <w:marBottom w:val="0"/>
          <w:divBdr>
            <w:top w:val="none" w:sz="0" w:space="0" w:color="auto"/>
            <w:left w:val="none" w:sz="0" w:space="0" w:color="auto"/>
            <w:bottom w:val="none" w:sz="0" w:space="0" w:color="auto"/>
            <w:right w:val="none" w:sz="0" w:space="0" w:color="auto"/>
          </w:divBdr>
          <w:divsChild>
            <w:div w:id="1078215398">
              <w:marLeft w:val="0"/>
              <w:marRight w:val="0"/>
              <w:marTop w:val="375"/>
              <w:marBottom w:val="225"/>
              <w:divBdr>
                <w:top w:val="none" w:sz="0" w:space="0" w:color="auto"/>
                <w:left w:val="none" w:sz="0" w:space="0" w:color="auto"/>
                <w:bottom w:val="none" w:sz="0" w:space="0" w:color="auto"/>
                <w:right w:val="none" w:sz="0" w:space="0" w:color="auto"/>
              </w:divBdr>
            </w:div>
          </w:divsChild>
        </w:div>
        <w:div w:id="1442842696">
          <w:marLeft w:val="0"/>
          <w:marRight w:val="0"/>
          <w:marTop w:val="0"/>
          <w:marBottom w:val="0"/>
          <w:divBdr>
            <w:top w:val="none" w:sz="0" w:space="0" w:color="auto"/>
            <w:left w:val="none" w:sz="0" w:space="0" w:color="auto"/>
            <w:bottom w:val="none" w:sz="0" w:space="0" w:color="auto"/>
            <w:right w:val="none" w:sz="0" w:space="0" w:color="auto"/>
          </w:divBdr>
          <w:divsChild>
            <w:div w:id="207618694">
              <w:marLeft w:val="0"/>
              <w:marRight w:val="0"/>
              <w:marTop w:val="375"/>
              <w:marBottom w:val="225"/>
              <w:divBdr>
                <w:top w:val="none" w:sz="0" w:space="0" w:color="auto"/>
                <w:left w:val="none" w:sz="0" w:space="0" w:color="auto"/>
                <w:bottom w:val="none" w:sz="0" w:space="0" w:color="auto"/>
                <w:right w:val="none" w:sz="0" w:space="0" w:color="auto"/>
              </w:divBdr>
            </w:div>
          </w:divsChild>
        </w:div>
        <w:div w:id="79304076">
          <w:marLeft w:val="0"/>
          <w:marRight w:val="0"/>
          <w:marTop w:val="0"/>
          <w:marBottom w:val="0"/>
          <w:divBdr>
            <w:top w:val="none" w:sz="0" w:space="0" w:color="auto"/>
            <w:left w:val="none" w:sz="0" w:space="0" w:color="auto"/>
            <w:bottom w:val="none" w:sz="0" w:space="0" w:color="auto"/>
            <w:right w:val="none" w:sz="0" w:space="0" w:color="auto"/>
          </w:divBdr>
          <w:divsChild>
            <w:div w:id="725956181">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741374002">
      <w:bodyDiv w:val="1"/>
      <w:marLeft w:val="0"/>
      <w:marRight w:val="0"/>
      <w:marTop w:val="0"/>
      <w:marBottom w:val="0"/>
      <w:divBdr>
        <w:top w:val="none" w:sz="0" w:space="0" w:color="auto"/>
        <w:left w:val="none" w:sz="0" w:space="0" w:color="auto"/>
        <w:bottom w:val="none" w:sz="0" w:space="0" w:color="auto"/>
        <w:right w:val="none" w:sz="0" w:space="0" w:color="auto"/>
      </w:divBdr>
    </w:div>
    <w:div w:id="759760662">
      <w:bodyDiv w:val="1"/>
      <w:marLeft w:val="0"/>
      <w:marRight w:val="0"/>
      <w:marTop w:val="0"/>
      <w:marBottom w:val="0"/>
      <w:divBdr>
        <w:top w:val="none" w:sz="0" w:space="0" w:color="auto"/>
        <w:left w:val="none" w:sz="0" w:space="0" w:color="auto"/>
        <w:bottom w:val="none" w:sz="0" w:space="0" w:color="auto"/>
        <w:right w:val="none" w:sz="0" w:space="0" w:color="auto"/>
      </w:divBdr>
    </w:div>
    <w:div w:id="972951861">
      <w:bodyDiv w:val="1"/>
      <w:marLeft w:val="0"/>
      <w:marRight w:val="0"/>
      <w:marTop w:val="0"/>
      <w:marBottom w:val="0"/>
      <w:divBdr>
        <w:top w:val="none" w:sz="0" w:space="0" w:color="auto"/>
        <w:left w:val="none" w:sz="0" w:space="0" w:color="auto"/>
        <w:bottom w:val="none" w:sz="0" w:space="0" w:color="auto"/>
        <w:right w:val="none" w:sz="0" w:space="0" w:color="auto"/>
      </w:divBdr>
    </w:div>
    <w:div w:id="1101603937">
      <w:bodyDiv w:val="1"/>
      <w:marLeft w:val="0"/>
      <w:marRight w:val="0"/>
      <w:marTop w:val="0"/>
      <w:marBottom w:val="0"/>
      <w:divBdr>
        <w:top w:val="none" w:sz="0" w:space="0" w:color="auto"/>
        <w:left w:val="none" w:sz="0" w:space="0" w:color="auto"/>
        <w:bottom w:val="none" w:sz="0" w:space="0" w:color="auto"/>
        <w:right w:val="none" w:sz="0" w:space="0" w:color="auto"/>
      </w:divBdr>
      <w:divsChild>
        <w:div w:id="1131628675">
          <w:marLeft w:val="0"/>
          <w:marRight w:val="0"/>
          <w:marTop w:val="0"/>
          <w:marBottom w:val="0"/>
          <w:divBdr>
            <w:top w:val="none" w:sz="0" w:space="0" w:color="auto"/>
            <w:left w:val="none" w:sz="0" w:space="0" w:color="auto"/>
            <w:bottom w:val="none" w:sz="0" w:space="0" w:color="auto"/>
            <w:right w:val="none" w:sz="0" w:space="0" w:color="auto"/>
          </w:divBdr>
          <w:divsChild>
            <w:div w:id="1570192934">
              <w:marLeft w:val="0"/>
              <w:marRight w:val="0"/>
              <w:marTop w:val="375"/>
              <w:marBottom w:val="225"/>
              <w:divBdr>
                <w:top w:val="none" w:sz="0" w:space="0" w:color="auto"/>
                <w:left w:val="none" w:sz="0" w:space="0" w:color="auto"/>
                <w:bottom w:val="none" w:sz="0" w:space="0" w:color="auto"/>
                <w:right w:val="none" w:sz="0" w:space="0" w:color="auto"/>
              </w:divBdr>
            </w:div>
          </w:divsChild>
        </w:div>
        <w:div w:id="1065834255">
          <w:marLeft w:val="0"/>
          <w:marRight w:val="0"/>
          <w:marTop w:val="0"/>
          <w:marBottom w:val="0"/>
          <w:divBdr>
            <w:top w:val="none" w:sz="0" w:space="0" w:color="auto"/>
            <w:left w:val="none" w:sz="0" w:space="0" w:color="auto"/>
            <w:bottom w:val="none" w:sz="0" w:space="0" w:color="auto"/>
            <w:right w:val="none" w:sz="0" w:space="0" w:color="auto"/>
          </w:divBdr>
          <w:divsChild>
            <w:div w:id="1680619112">
              <w:marLeft w:val="0"/>
              <w:marRight w:val="0"/>
              <w:marTop w:val="375"/>
              <w:marBottom w:val="225"/>
              <w:divBdr>
                <w:top w:val="none" w:sz="0" w:space="0" w:color="auto"/>
                <w:left w:val="none" w:sz="0" w:space="0" w:color="auto"/>
                <w:bottom w:val="none" w:sz="0" w:space="0" w:color="auto"/>
                <w:right w:val="none" w:sz="0" w:space="0" w:color="auto"/>
              </w:divBdr>
            </w:div>
          </w:divsChild>
        </w:div>
        <w:div w:id="537159382">
          <w:marLeft w:val="0"/>
          <w:marRight w:val="0"/>
          <w:marTop w:val="0"/>
          <w:marBottom w:val="0"/>
          <w:divBdr>
            <w:top w:val="none" w:sz="0" w:space="0" w:color="auto"/>
            <w:left w:val="none" w:sz="0" w:space="0" w:color="auto"/>
            <w:bottom w:val="none" w:sz="0" w:space="0" w:color="auto"/>
            <w:right w:val="none" w:sz="0" w:space="0" w:color="auto"/>
          </w:divBdr>
          <w:divsChild>
            <w:div w:id="122693132">
              <w:marLeft w:val="0"/>
              <w:marRight w:val="0"/>
              <w:marTop w:val="375"/>
              <w:marBottom w:val="225"/>
              <w:divBdr>
                <w:top w:val="none" w:sz="0" w:space="0" w:color="auto"/>
                <w:left w:val="none" w:sz="0" w:space="0" w:color="auto"/>
                <w:bottom w:val="none" w:sz="0" w:space="0" w:color="auto"/>
                <w:right w:val="none" w:sz="0" w:space="0" w:color="auto"/>
              </w:divBdr>
            </w:div>
          </w:divsChild>
        </w:div>
        <w:div w:id="1034892487">
          <w:marLeft w:val="0"/>
          <w:marRight w:val="0"/>
          <w:marTop w:val="0"/>
          <w:marBottom w:val="0"/>
          <w:divBdr>
            <w:top w:val="none" w:sz="0" w:space="0" w:color="auto"/>
            <w:left w:val="none" w:sz="0" w:space="0" w:color="auto"/>
            <w:bottom w:val="none" w:sz="0" w:space="0" w:color="auto"/>
            <w:right w:val="none" w:sz="0" w:space="0" w:color="auto"/>
          </w:divBdr>
          <w:divsChild>
            <w:div w:id="1188713683">
              <w:marLeft w:val="0"/>
              <w:marRight w:val="0"/>
              <w:marTop w:val="375"/>
              <w:marBottom w:val="225"/>
              <w:divBdr>
                <w:top w:val="none" w:sz="0" w:space="0" w:color="auto"/>
                <w:left w:val="none" w:sz="0" w:space="0" w:color="auto"/>
                <w:bottom w:val="none" w:sz="0" w:space="0" w:color="auto"/>
                <w:right w:val="none" w:sz="0" w:space="0" w:color="auto"/>
              </w:divBdr>
            </w:div>
          </w:divsChild>
        </w:div>
        <w:div w:id="941299069">
          <w:marLeft w:val="0"/>
          <w:marRight w:val="0"/>
          <w:marTop w:val="0"/>
          <w:marBottom w:val="0"/>
          <w:divBdr>
            <w:top w:val="none" w:sz="0" w:space="0" w:color="auto"/>
            <w:left w:val="none" w:sz="0" w:space="0" w:color="auto"/>
            <w:bottom w:val="none" w:sz="0" w:space="0" w:color="auto"/>
            <w:right w:val="none" w:sz="0" w:space="0" w:color="auto"/>
          </w:divBdr>
          <w:divsChild>
            <w:div w:id="1050373799">
              <w:marLeft w:val="0"/>
              <w:marRight w:val="0"/>
              <w:marTop w:val="375"/>
              <w:marBottom w:val="225"/>
              <w:divBdr>
                <w:top w:val="none" w:sz="0" w:space="0" w:color="auto"/>
                <w:left w:val="none" w:sz="0" w:space="0" w:color="auto"/>
                <w:bottom w:val="none" w:sz="0" w:space="0" w:color="auto"/>
                <w:right w:val="none" w:sz="0" w:space="0" w:color="auto"/>
              </w:divBdr>
            </w:div>
          </w:divsChild>
        </w:div>
        <w:div w:id="1813132424">
          <w:marLeft w:val="0"/>
          <w:marRight w:val="0"/>
          <w:marTop w:val="0"/>
          <w:marBottom w:val="0"/>
          <w:divBdr>
            <w:top w:val="none" w:sz="0" w:space="0" w:color="auto"/>
            <w:left w:val="none" w:sz="0" w:space="0" w:color="auto"/>
            <w:bottom w:val="none" w:sz="0" w:space="0" w:color="auto"/>
            <w:right w:val="none" w:sz="0" w:space="0" w:color="auto"/>
          </w:divBdr>
          <w:divsChild>
            <w:div w:id="1758285465">
              <w:marLeft w:val="0"/>
              <w:marRight w:val="0"/>
              <w:marTop w:val="375"/>
              <w:marBottom w:val="225"/>
              <w:divBdr>
                <w:top w:val="none" w:sz="0" w:space="0" w:color="auto"/>
                <w:left w:val="none" w:sz="0" w:space="0" w:color="auto"/>
                <w:bottom w:val="none" w:sz="0" w:space="0" w:color="auto"/>
                <w:right w:val="none" w:sz="0" w:space="0" w:color="auto"/>
              </w:divBdr>
            </w:div>
          </w:divsChild>
        </w:div>
        <w:div w:id="1430345602">
          <w:marLeft w:val="0"/>
          <w:marRight w:val="0"/>
          <w:marTop w:val="0"/>
          <w:marBottom w:val="0"/>
          <w:divBdr>
            <w:top w:val="none" w:sz="0" w:space="0" w:color="auto"/>
            <w:left w:val="none" w:sz="0" w:space="0" w:color="auto"/>
            <w:bottom w:val="none" w:sz="0" w:space="0" w:color="auto"/>
            <w:right w:val="none" w:sz="0" w:space="0" w:color="auto"/>
          </w:divBdr>
          <w:divsChild>
            <w:div w:id="1864052011">
              <w:marLeft w:val="0"/>
              <w:marRight w:val="0"/>
              <w:marTop w:val="375"/>
              <w:marBottom w:val="225"/>
              <w:divBdr>
                <w:top w:val="none" w:sz="0" w:space="0" w:color="auto"/>
                <w:left w:val="none" w:sz="0" w:space="0" w:color="auto"/>
                <w:bottom w:val="none" w:sz="0" w:space="0" w:color="auto"/>
                <w:right w:val="none" w:sz="0" w:space="0" w:color="auto"/>
              </w:divBdr>
            </w:div>
          </w:divsChild>
        </w:div>
        <w:div w:id="1708136051">
          <w:marLeft w:val="0"/>
          <w:marRight w:val="0"/>
          <w:marTop w:val="0"/>
          <w:marBottom w:val="0"/>
          <w:divBdr>
            <w:top w:val="none" w:sz="0" w:space="0" w:color="auto"/>
            <w:left w:val="none" w:sz="0" w:space="0" w:color="auto"/>
            <w:bottom w:val="none" w:sz="0" w:space="0" w:color="auto"/>
            <w:right w:val="none" w:sz="0" w:space="0" w:color="auto"/>
          </w:divBdr>
          <w:divsChild>
            <w:div w:id="909387501">
              <w:marLeft w:val="0"/>
              <w:marRight w:val="0"/>
              <w:marTop w:val="375"/>
              <w:marBottom w:val="225"/>
              <w:divBdr>
                <w:top w:val="none" w:sz="0" w:space="0" w:color="auto"/>
                <w:left w:val="none" w:sz="0" w:space="0" w:color="auto"/>
                <w:bottom w:val="none" w:sz="0" w:space="0" w:color="auto"/>
                <w:right w:val="none" w:sz="0" w:space="0" w:color="auto"/>
              </w:divBdr>
            </w:div>
          </w:divsChild>
        </w:div>
        <w:div w:id="1778478536">
          <w:marLeft w:val="0"/>
          <w:marRight w:val="0"/>
          <w:marTop w:val="0"/>
          <w:marBottom w:val="0"/>
          <w:divBdr>
            <w:top w:val="none" w:sz="0" w:space="0" w:color="auto"/>
            <w:left w:val="none" w:sz="0" w:space="0" w:color="auto"/>
            <w:bottom w:val="none" w:sz="0" w:space="0" w:color="auto"/>
            <w:right w:val="none" w:sz="0" w:space="0" w:color="auto"/>
          </w:divBdr>
          <w:divsChild>
            <w:div w:id="1194535668">
              <w:marLeft w:val="0"/>
              <w:marRight w:val="0"/>
              <w:marTop w:val="375"/>
              <w:marBottom w:val="225"/>
              <w:divBdr>
                <w:top w:val="none" w:sz="0" w:space="0" w:color="auto"/>
                <w:left w:val="none" w:sz="0" w:space="0" w:color="auto"/>
                <w:bottom w:val="none" w:sz="0" w:space="0" w:color="auto"/>
                <w:right w:val="none" w:sz="0" w:space="0" w:color="auto"/>
              </w:divBdr>
            </w:div>
          </w:divsChild>
        </w:div>
      </w:divsChild>
    </w:div>
    <w:div w:id="1425347180">
      <w:bodyDiv w:val="1"/>
      <w:marLeft w:val="0"/>
      <w:marRight w:val="0"/>
      <w:marTop w:val="0"/>
      <w:marBottom w:val="0"/>
      <w:divBdr>
        <w:top w:val="none" w:sz="0" w:space="0" w:color="auto"/>
        <w:left w:val="none" w:sz="0" w:space="0" w:color="auto"/>
        <w:bottom w:val="none" w:sz="0" w:space="0" w:color="auto"/>
        <w:right w:val="none" w:sz="0" w:space="0" w:color="auto"/>
      </w:divBdr>
    </w:div>
    <w:div w:id="1638342322">
      <w:bodyDiv w:val="1"/>
      <w:marLeft w:val="0"/>
      <w:marRight w:val="0"/>
      <w:marTop w:val="0"/>
      <w:marBottom w:val="0"/>
      <w:divBdr>
        <w:top w:val="none" w:sz="0" w:space="0" w:color="auto"/>
        <w:left w:val="none" w:sz="0" w:space="0" w:color="auto"/>
        <w:bottom w:val="none" w:sz="0" w:space="0" w:color="auto"/>
        <w:right w:val="none" w:sz="0" w:space="0" w:color="auto"/>
      </w:divBdr>
    </w:div>
    <w:div w:id="1773352549">
      <w:bodyDiv w:val="1"/>
      <w:marLeft w:val="0"/>
      <w:marRight w:val="0"/>
      <w:marTop w:val="0"/>
      <w:marBottom w:val="0"/>
      <w:divBdr>
        <w:top w:val="none" w:sz="0" w:space="0" w:color="auto"/>
        <w:left w:val="none" w:sz="0" w:space="0" w:color="auto"/>
        <w:bottom w:val="none" w:sz="0" w:space="0" w:color="auto"/>
        <w:right w:val="none" w:sz="0" w:space="0" w:color="auto"/>
      </w:divBdr>
    </w:div>
    <w:div w:id="1804498993">
      <w:bodyDiv w:val="1"/>
      <w:marLeft w:val="0"/>
      <w:marRight w:val="0"/>
      <w:marTop w:val="0"/>
      <w:marBottom w:val="0"/>
      <w:divBdr>
        <w:top w:val="none" w:sz="0" w:space="0" w:color="auto"/>
        <w:left w:val="none" w:sz="0" w:space="0" w:color="auto"/>
        <w:bottom w:val="none" w:sz="0" w:space="0" w:color="auto"/>
        <w:right w:val="none" w:sz="0" w:space="0" w:color="auto"/>
      </w:divBdr>
    </w:div>
    <w:div w:id="1892499194">
      <w:bodyDiv w:val="1"/>
      <w:marLeft w:val="0"/>
      <w:marRight w:val="0"/>
      <w:marTop w:val="0"/>
      <w:marBottom w:val="0"/>
      <w:divBdr>
        <w:top w:val="none" w:sz="0" w:space="0" w:color="auto"/>
        <w:left w:val="none" w:sz="0" w:space="0" w:color="auto"/>
        <w:bottom w:val="none" w:sz="0" w:space="0" w:color="auto"/>
        <w:right w:val="none" w:sz="0" w:space="0" w:color="auto"/>
      </w:divBdr>
    </w:div>
    <w:div w:id="1915814417">
      <w:bodyDiv w:val="1"/>
      <w:marLeft w:val="0"/>
      <w:marRight w:val="0"/>
      <w:marTop w:val="0"/>
      <w:marBottom w:val="0"/>
      <w:divBdr>
        <w:top w:val="none" w:sz="0" w:space="0" w:color="auto"/>
        <w:left w:val="none" w:sz="0" w:space="0" w:color="auto"/>
        <w:bottom w:val="none" w:sz="0" w:space="0" w:color="auto"/>
        <w:right w:val="none" w:sz="0" w:space="0" w:color="auto"/>
      </w:divBdr>
    </w:div>
    <w:div w:id="20802531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A3B6C-D143-495B-A748-57C8340CC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2337</Words>
  <Characters>13327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IMF Packaing and Delivery Best Practices</vt:lpstr>
    </vt:vector>
  </TitlesOfParts>
  <Manager>IMF USer Group</Manager>
  <Company>HPA</Company>
  <LinksUpToDate>false</LinksUpToDate>
  <CharactersWithSpaces>15633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IMF Packaing and Delivery Best Practices</dc:title>
  <dc:subject>IMF</dc:subject>
  <dc:creator>IMF USer Group</dc:creator>
  <cp:keywords>IMF</cp:keywords>
  <dc:description/>
  <cp:lastModifiedBy>Jack Watts</cp:lastModifiedBy>
  <cp:revision>37</cp:revision>
  <cp:lastPrinted>2020-07-16T16:01:00Z</cp:lastPrinted>
  <dcterms:created xsi:type="dcterms:W3CDTF">2020-11-23T12:49:00Z</dcterms:created>
  <dcterms:modified xsi:type="dcterms:W3CDTF">2021-06-10T11:01:00Z</dcterms:modified>
  <cp:category>IMF</cp:category>
</cp:coreProperties>
</file>